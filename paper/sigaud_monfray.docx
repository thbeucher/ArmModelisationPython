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7D5" w:rsidRPr="006555F4" w:rsidRDefault="007567D5" w:rsidP="00D32E0B">
      <w:pPr>
        <w:widowControl w:val="0"/>
        <w:autoSpaceDE w:val="0"/>
        <w:autoSpaceDN w:val="0"/>
        <w:adjustRightInd w:val="0"/>
        <w:spacing w:after="0" w:line="240" w:lineRule="auto"/>
        <w:jc w:val="both"/>
        <w:rPr>
          <w:rFonts w:cs="Times New Roman"/>
          <w:b/>
          <w:sz w:val="28"/>
          <w:szCs w:val="28"/>
        </w:rPr>
      </w:pPr>
      <w:r w:rsidRPr="006555F4">
        <w:rPr>
          <w:rFonts w:cs="Arial"/>
          <w:b/>
          <w:sz w:val="28"/>
          <w:szCs w:val="28"/>
        </w:rPr>
        <w:t>Abstract</w:t>
      </w:r>
    </w:p>
    <w:p w:rsidR="007567D5" w:rsidRPr="006555F4" w:rsidRDefault="007567D5" w:rsidP="00D32E0B">
      <w:pPr>
        <w:widowControl w:val="0"/>
        <w:autoSpaceDE w:val="0"/>
        <w:autoSpaceDN w:val="0"/>
        <w:adjustRightInd w:val="0"/>
        <w:spacing w:after="0" w:line="216" w:lineRule="exact"/>
        <w:jc w:val="both"/>
        <w:rPr>
          <w:rFonts w:cs="Times New Roman"/>
        </w:rPr>
      </w:pPr>
    </w:p>
    <w:p w:rsidR="007567D5" w:rsidRPr="006555F4" w:rsidRDefault="00E15D4D" w:rsidP="00E15D4D">
      <w:pPr>
        <w:widowControl w:val="0"/>
        <w:autoSpaceDE w:val="0"/>
        <w:autoSpaceDN w:val="0"/>
        <w:adjustRightInd w:val="0"/>
        <w:spacing w:after="0" w:line="297" w:lineRule="exact"/>
        <w:jc w:val="both"/>
        <w:rPr>
          <w:rFonts w:cs="Times New Roman"/>
        </w:rPr>
      </w:pPr>
      <w:commentRangeStart w:id="0"/>
      <w:ins w:id="1" w:author="owh" w:date="2013-12-14T12:20:00Z">
        <w:r>
          <w:rPr>
            <w:rFonts w:cs="Times New Roman"/>
          </w:rPr>
          <w:t>Many dynamic and kinematic features of reaching movements present invariants depending on the context of the task at hand.</w:t>
        </w:r>
        <w:commentRangeEnd w:id="0"/>
        <w:r>
          <w:rPr>
            <w:rStyle w:val="CommentReference"/>
          </w:rPr>
          <w:commentReference w:id="0"/>
        </w:r>
        <w:r>
          <w:rPr>
            <w:rFonts w:cs="Times New Roman"/>
          </w:rPr>
          <w:t xml:space="preserve"> </w:t>
        </w:r>
      </w:ins>
      <w:r w:rsidR="007567D5" w:rsidRPr="006555F4">
        <w:rPr>
          <w:rFonts w:cs="Times New Roman"/>
        </w:rPr>
        <w:t xml:space="preserve">Two basic phenomena interact in the way the speed of </w:t>
      </w:r>
      <w:del w:id="2" w:author="owh" w:date="2013-12-14T12:21:00Z">
        <w:r w:rsidR="007567D5" w:rsidRPr="006555F4" w:rsidDel="00E15D4D">
          <w:rPr>
            <w:rFonts w:cs="Times New Roman"/>
          </w:rPr>
          <w:delText xml:space="preserve">our </w:delText>
        </w:r>
      </w:del>
      <w:r w:rsidR="007567D5" w:rsidRPr="006555F4">
        <w:rPr>
          <w:rFonts w:cs="Times New Roman"/>
        </w:rPr>
        <w:t>reaching movements is determined. Fi</w:t>
      </w:r>
      <w:r w:rsidR="006555F4" w:rsidRPr="006555F4">
        <w:rPr>
          <w:rFonts w:cs="Times New Roman"/>
        </w:rPr>
        <w:t>rst</w:t>
      </w:r>
      <w:r w:rsidR="007567D5" w:rsidRPr="006555F4">
        <w:rPr>
          <w:rFonts w:cs="Times New Roman"/>
        </w:rPr>
        <w:t xml:space="preserve">, we tend to reach faster a target that looks more rewarding, despite the additional muscular cost of a faster movement. Second, when we need to be more </w:t>
      </w:r>
      <w:del w:id="3" w:author="owh" w:date="2013-12-14T12:22:00Z">
        <w:r w:rsidR="007567D5" w:rsidRPr="006555F4" w:rsidDel="00E15D4D">
          <w:rPr>
            <w:rFonts w:cs="Times New Roman"/>
          </w:rPr>
          <w:delText>precise</w:delText>
        </w:r>
      </w:del>
      <w:ins w:id="4" w:author="owh" w:date="2013-12-14T12:22:00Z">
        <w:r>
          <w:rPr>
            <w:rFonts w:cs="Times New Roman"/>
          </w:rPr>
          <w:t>accurate</w:t>
        </w:r>
      </w:ins>
      <w:r w:rsidR="007567D5" w:rsidRPr="006555F4">
        <w:rPr>
          <w:rFonts w:cs="Times New Roman"/>
        </w:rPr>
        <w:t xml:space="preserve">, </w:t>
      </w:r>
      <w:del w:id="5" w:author="owh" w:date="2013-12-14T12:23:00Z">
        <w:r w:rsidR="007567D5" w:rsidRPr="006555F4" w:rsidDel="00E15D4D">
          <w:rPr>
            <w:rFonts w:cs="Times New Roman"/>
          </w:rPr>
          <w:delText xml:space="preserve">our </w:delText>
        </w:r>
      </w:del>
      <w:r w:rsidR="007567D5" w:rsidRPr="006555F4">
        <w:rPr>
          <w:rFonts w:cs="Times New Roman"/>
        </w:rPr>
        <w:t>movement</w:t>
      </w:r>
      <w:ins w:id="6" w:author="owh" w:date="2013-12-14T12:23:00Z">
        <w:r>
          <w:rPr>
            <w:rFonts w:cs="Times New Roman"/>
          </w:rPr>
          <w:t>s</w:t>
        </w:r>
      </w:ins>
      <w:r w:rsidR="007567D5" w:rsidRPr="006555F4">
        <w:rPr>
          <w:rFonts w:cs="Times New Roman"/>
        </w:rPr>
        <w:t xml:space="preserve"> take</w:t>
      </w:r>
      <w:del w:id="7" w:author="owh" w:date="2013-12-14T12:23:00Z">
        <w:r w:rsidR="007567D5" w:rsidRPr="006555F4" w:rsidDel="00E15D4D">
          <w:rPr>
            <w:rFonts w:cs="Times New Roman"/>
          </w:rPr>
          <w:delText>s</w:delText>
        </w:r>
      </w:del>
      <w:r w:rsidR="007567D5" w:rsidRPr="006555F4">
        <w:rPr>
          <w:rFonts w:cs="Times New Roman"/>
        </w:rPr>
        <w:t xml:space="preserve"> more time. So far, these two phenomena have been studied in isolation despite their obvious interdependency. </w:t>
      </w:r>
      <w:del w:id="8" w:author="owh" w:date="2013-12-14T12:24:00Z">
        <w:r w:rsidR="007567D5" w:rsidRPr="006555F4" w:rsidDel="00E15D4D">
          <w:rPr>
            <w:rFonts w:cs="Times New Roman"/>
          </w:rPr>
          <w:delText>In particular, two r</w:delText>
        </w:r>
      </w:del>
      <w:ins w:id="9" w:author="owh" w:date="2013-12-14T12:24:00Z">
        <w:r>
          <w:rPr>
            <w:rFonts w:cs="Times New Roman"/>
          </w:rPr>
          <w:t>R</w:t>
        </w:r>
      </w:ins>
      <w:r w:rsidR="007567D5" w:rsidRPr="006555F4">
        <w:rPr>
          <w:rFonts w:cs="Times New Roman"/>
        </w:rPr>
        <w:t xml:space="preserve">ecent computational </w:t>
      </w:r>
      <w:ins w:id="10" w:author="owh" w:date="2013-12-14T12:25:00Z">
        <w:r>
          <w:rPr>
            <w:rFonts w:cs="Times New Roman"/>
          </w:rPr>
          <w:t xml:space="preserve">approaches </w:t>
        </w:r>
      </w:ins>
      <w:del w:id="11" w:author="owh" w:date="2013-12-14T12:25:00Z">
        <w:r w:rsidR="007567D5" w:rsidRPr="006555F4" w:rsidDel="00E15D4D">
          <w:rPr>
            <w:rFonts w:cs="Times New Roman"/>
          </w:rPr>
          <w:delText xml:space="preserve">models of motor control address the </w:delText>
        </w:r>
        <w:r w:rsidR="006555F4" w:rsidRPr="006555F4" w:rsidDel="00E15D4D">
          <w:rPr>
            <w:rFonts w:cs="Times New Roman"/>
          </w:rPr>
          <w:delText>first</w:delText>
        </w:r>
        <w:r w:rsidR="007567D5" w:rsidRPr="006555F4" w:rsidDel="00E15D4D">
          <w:rPr>
            <w:rFonts w:cs="Times New Roman"/>
          </w:rPr>
          <w:delText xml:space="preserve"> phenomenon. They </w:delText>
        </w:r>
      </w:del>
      <w:ins w:id="12" w:author="owh" w:date="2013-12-14T12:23:00Z">
        <w:r>
          <w:rPr>
            <w:rFonts w:cs="Times New Roman"/>
          </w:rPr>
          <w:t>suggest</w:t>
        </w:r>
      </w:ins>
      <w:ins w:id="13" w:author="owh" w:date="2013-12-14T12:24:00Z">
        <w:r>
          <w:rPr>
            <w:rFonts w:cs="Times New Roman"/>
          </w:rPr>
          <w:t>ed</w:t>
        </w:r>
      </w:ins>
      <w:del w:id="14" w:author="owh" w:date="2013-12-14T12:23:00Z">
        <w:r w:rsidR="007567D5" w:rsidRPr="006555F4" w:rsidDel="00E15D4D">
          <w:rPr>
            <w:rFonts w:cs="Times New Roman"/>
          </w:rPr>
          <w:delText>explain</w:delText>
        </w:r>
      </w:del>
      <w:r w:rsidR="007567D5" w:rsidRPr="006555F4">
        <w:rPr>
          <w:rFonts w:cs="Times New Roman"/>
        </w:rPr>
        <w:t xml:space="preserve"> </w:t>
      </w:r>
      <w:ins w:id="15" w:author="owh" w:date="2013-12-14T12:23:00Z">
        <w:r>
          <w:rPr>
            <w:rFonts w:cs="Times New Roman"/>
          </w:rPr>
          <w:t xml:space="preserve">that </w:t>
        </w:r>
      </w:ins>
      <w:r w:rsidR="007567D5" w:rsidRPr="006555F4">
        <w:rPr>
          <w:rFonts w:cs="Times New Roman"/>
        </w:rPr>
        <w:t xml:space="preserve">the emergence of </w:t>
      </w:r>
      <w:del w:id="16" w:author="owh" w:date="2013-12-14T12:24:00Z">
        <w:r w:rsidR="007567D5" w:rsidRPr="006555F4" w:rsidDel="00E15D4D">
          <w:rPr>
            <w:rFonts w:cs="Times New Roman"/>
          </w:rPr>
          <w:delText xml:space="preserve">the time of </w:delText>
        </w:r>
      </w:del>
      <w:r w:rsidR="007567D5" w:rsidRPr="006555F4">
        <w:rPr>
          <w:rFonts w:cs="Times New Roman"/>
        </w:rPr>
        <w:t xml:space="preserve">movement </w:t>
      </w:r>
      <w:ins w:id="17" w:author="owh" w:date="2013-12-14T12:24:00Z">
        <w:r>
          <w:rPr>
            <w:rFonts w:cs="Times New Roman"/>
          </w:rPr>
          <w:t xml:space="preserve">duration </w:t>
        </w:r>
      </w:ins>
      <w:del w:id="18" w:author="owh" w:date="2013-12-14T12:24:00Z">
        <w:r w:rsidR="007567D5" w:rsidRPr="006555F4" w:rsidDel="00E15D4D">
          <w:rPr>
            <w:rFonts w:cs="Times New Roman"/>
          </w:rPr>
          <w:delText xml:space="preserve">as </w:delText>
        </w:r>
      </w:del>
      <w:r w:rsidR="007567D5" w:rsidRPr="006555F4">
        <w:rPr>
          <w:rFonts w:cs="Times New Roman"/>
        </w:rPr>
        <w:t>result</w:t>
      </w:r>
      <w:del w:id="19" w:author="owh" w:date="2013-12-14T12:24:00Z">
        <w:r w:rsidR="007567D5" w:rsidRPr="006555F4" w:rsidDel="00E15D4D">
          <w:rPr>
            <w:rFonts w:cs="Times New Roman"/>
          </w:rPr>
          <w:delText>ing</w:delText>
        </w:r>
      </w:del>
      <w:ins w:id="20" w:author="owh" w:date="2013-12-14T12:25:00Z">
        <w:r>
          <w:rPr>
            <w:rFonts w:cs="Times New Roman"/>
          </w:rPr>
          <w:t>ed</w:t>
        </w:r>
      </w:ins>
      <w:r w:rsidR="007567D5" w:rsidRPr="006555F4">
        <w:rPr>
          <w:rFonts w:cs="Times New Roman"/>
        </w:rPr>
        <w:t xml:space="preserve"> from a cost-</w:t>
      </w:r>
      <w:r w:rsidR="006555F4">
        <w:rPr>
          <w:rFonts w:cs="Times New Roman"/>
        </w:rPr>
        <w:t>benefit</w:t>
      </w:r>
      <w:r w:rsidR="007567D5" w:rsidRPr="006555F4">
        <w:rPr>
          <w:rFonts w:cs="Times New Roman"/>
        </w:rPr>
        <w:t xml:space="preserve"> </w:t>
      </w:r>
      <w:r w:rsidR="00F02F8C">
        <w:rPr>
          <w:rFonts w:cs="Times New Roman"/>
        </w:rPr>
        <w:t>trade-off</w:t>
      </w:r>
      <w:r w:rsidR="007567D5" w:rsidRPr="006555F4">
        <w:rPr>
          <w:rFonts w:cs="Times New Roman"/>
        </w:rPr>
        <w:t xml:space="preserve"> arising from the summation of a temporally discounted reward and a cost that increases for faster movements. However, these models </w:t>
      </w:r>
      <w:del w:id="21" w:author="owh" w:date="2013-12-14T12:25:00Z">
        <w:r w:rsidR="007567D5" w:rsidRPr="006555F4" w:rsidDel="00E15D4D">
          <w:rPr>
            <w:rFonts w:cs="Times New Roman"/>
          </w:rPr>
          <w:delText xml:space="preserve">do </w:delText>
        </w:r>
      </w:del>
      <w:ins w:id="22" w:author="owh" w:date="2013-12-14T12:25:00Z">
        <w:r w:rsidRPr="006555F4">
          <w:rPr>
            <w:rFonts w:cs="Times New Roman"/>
          </w:rPr>
          <w:t>d</w:t>
        </w:r>
        <w:r>
          <w:rPr>
            <w:rFonts w:cs="Times New Roman"/>
          </w:rPr>
          <w:t>id</w:t>
        </w:r>
        <w:r w:rsidRPr="006555F4">
          <w:rPr>
            <w:rFonts w:cs="Times New Roman"/>
          </w:rPr>
          <w:t xml:space="preserve"> </w:t>
        </w:r>
      </w:ins>
      <w:r w:rsidR="007567D5" w:rsidRPr="006555F4">
        <w:rPr>
          <w:rFonts w:cs="Times New Roman"/>
        </w:rPr>
        <w:t xml:space="preserve">not account for the </w:t>
      </w:r>
      <w:del w:id="23" w:author="owh" w:date="2013-12-14T12:25:00Z">
        <w:r w:rsidR="007567D5" w:rsidRPr="006555F4" w:rsidDel="00E15D4D">
          <w:rPr>
            <w:rFonts w:cs="Times New Roman"/>
          </w:rPr>
          <w:delText xml:space="preserve">second phenomenon, i.e. the </w:delText>
        </w:r>
      </w:del>
      <w:r w:rsidR="007567D5" w:rsidRPr="006555F4">
        <w:rPr>
          <w:rFonts w:cs="Times New Roman"/>
        </w:rPr>
        <w:t xml:space="preserve">dependency between movement time and precision requirements, resulting in a speed-accuracy </w:t>
      </w:r>
      <w:r w:rsidR="00F02F8C">
        <w:rPr>
          <w:rFonts w:cs="Times New Roman"/>
        </w:rPr>
        <w:t>trade-off</w:t>
      </w:r>
      <w:r w:rsidR="007567D5" w:rsidRPr="006555F4">
        <w:rPr>
          <w:rFonts w:cs="Times New Roman"/>
        </w:rPr>
        <w:t xml:space="preserve"> and formally expressed </w:t>
      </w:r>
      <w:ins w:id="24" w:author="owh" w:date="2013-12-14T12:26:00Z">
        <w:r w:rsidR="00FC6FE8">
          <w:rPr>
            <w:rFonts w:cs="Times New Roman"/>
          </w:rPr>
          <w:t>through</w:t>
        </w:r>
      </w:ins>
      <w:del w:id="25" w:author="owh" w:date="2013-12-14T12:26:00Z">
        <w:r w:rsidR="007567D5" w:rsidRPr="006555F4" w:rsidDel="00FC6FE8">
          <w:rPr>
            <w:rFonts w:cs="Times New Roman"/>
          </w:rPr>
          <w:delText>by</w:delText>
        </w:r>
      </w:del>
      <w:r w:rsidR="007567D5" w:rsidRPr="006555F4">
        <w:rPr>
          <w:rFonts w:cs="Times New Roman"/>
        </w:rPr>
        <w:t xml:space="preserve"> Fitts' law. Another model </w:t>
      </w:r>
      <w:del w:id="26" w:author="owh" w:date="2013-12-14T12:26:00Z">
        <w:r w:rsidR="007567D5" w:rsidRPr="006555F4" w:rsidDel="00FC6FE8">
          <w:rPr>
            <w:rFonts w:cs="Times New Roman"/>
          </w:rPr>
          <w:delText xml:space="preserve">addresses </w:delText>
        </w:r>
      </w:del>
      <w:ins w:id="27" w:author="owh" w:date="2013-12-14T12:26:00Z">
        <w:r w:rsidR="00FC6FE8" w:rsidRPr="006555F4">
          <w:rPr>
            <w:rFonts w:cs="Times New Roman"/>
          </w:rPr>
          <w:t>addresse</w:t>
        </w:r>
        <w:r w:rsidR="00FC6FE8">
          <w:rPr>
            <w:rFonts w:cs="Times New Roman"/>
          </w:rPr>
          <w:t>d</w:t>
        </w:r>
        <w:r w:rsidR="00FC6FE8" w:rsidRPr="006555F4">
          <w:rPr>
            <w:rFonts w:cs="Times New Roman"/>
          </w:rPr>
          <w:t xml:space="preserve"> </w:t>
        </w:r>
      </w:ins>
      <w:r w:rsidR="007567D5" w:rsidRPr="006555F4">
        <w:rPr>
          <w:rFonts w:cs="Times New Roman"/>
        </w:rPr>
        <w:t xml:space="preserve">the role of this speed-accuracy </w:t>
      </w:r>
      <w:r w:rsidR="00F02F8C">
        <w:rPr>
          <w:rFonts w:cs="Times New Roman"/>
        </w:rPr>
        <w:t>trade-off</w:t>
      </w:r>
      <w:r w:rsidR="007567D5" w:rsidRPr="006555F4">
        <w:rPr>
          <w:rFonts w:cs="Times New Roman"/>
        </w:rPr>
        <w:t xml:space="preserve"> in determining movement time, but </w:t>
      </w:r>
      <w:del w:id="28" w:author="owh" w:date="2013-12-14T12:26:00Z">
        <w:r w:rsidR="007567D5" w:rsidRPr="006555F4" w:rsidDel="00FC6FE8">
          <w:rPr>
            <w:rFonts w:cs="Times New Roman"/>
          </w:rPr>
          <w:delText xml:space="preserve">does </w:delText>
        </w:r>
      </w:del>
      <w:ins w:id="29" w:author="owh" w:date="2013-12-14T12:26:00Z">
        <w:r w:rsidR="00FC6FE8" w:rsidRPr="006555F4">
          <w:rPr>
            <w:rFonts w:cs="Times New Roman"/>
          </w:rPr>
          <w:t>d</w:t>
        </w:r>
        <w:r w:rsidR="00FC6FE8">
          <w:rPr>
            <w:rFonts w:cs="Times New Roman"/>
          </w:rPr>
          <w:t>id</w:t>
        </w:r>
        <w:r w:rsidR="00FC6FE8" w:rsidRPr="006555F4">
          <w:rPr>
            <w:rFonts w:cs="Times New Roman"/>
          </w:rPr>
          <w:t xml:space="preserve"> </w:t>
        </w:r>
      </w:ins>
      <w:r w:rsidR="007567D5" w:rsidRPr="006555F4">
        <w:rPr>
          <w:rFonts w:cs="Times New Roman"/>
        </w:rPr>
        <w:t>not take the cost of movement into account.</w:t>
      </w:r>
      <w:r>
        <w:rPr>
          <w:rFonts w:cs="Times New Roman"/>
        </w:rPr>
        <w:t xml:space="preserve"> </w:t>
      </w:r>
      <w:del w:id="30" w:author="owh" w:date="2013-12-14T12:26:00Z">
        <w:r w:rsidR="007567D5" w:rsidRPr="006555F4" w:rsidDel="00FC6FE8">
          <w:rPr>
            <w:rFonts w:cs="Times New Roman"/>
          </w:rPr>
          <w:delText>In this paper</w:delText>
        </w:r>
      </w:del>
      <w:ins w:id="31" w:author="owh" w:date="2013-12-14T12:26:00Z">
        <w:r w:rsidR="00FC6FE8">
          <w:rPr>
            <w:rFonts w:cs="Times New Roman"/>
          </w:rPr>
          <w:t>Here</w:t>
        </w:r>
      </w:ins>
      <w:r w:rsidR="007567D5" w:rsidRPr="006555F4">
        <w:rPr>
          <w:rFonts w:cs="Times New Roman"/>
        </w:rPr>
        <w:t>, we propose a framework that uni</w:t>
      </w:r>
      <w:r w:rsidR="00BF0DBB" w:rsidRPr="006555F4">
        <w:rPr>
          <w:rFonts w:cs="Times New Roman"/>
        </w:rPr>
        <w:t>fi</w:t>
      </w:r>
      <w:r w:rsidR="007567D5" w:rsidRPr="006555F4">
        <w:rPr>
          <w:rFonts w:cs="Times New Roman"/>
        </w:rPr>
        <w:t>es the cost-</w:t>
      </w:r>
      <w:r w:rsidR="006555F4">
        <w:rPr>
          <w:rFonts w:cs="Times New Roman"/>
        </w:rPr>
        <w:t>benefit</w:t>
      </w:r>
      <w:r w:rsidR="007567D5" w:rsidRPr="006555F4">
        <w:rPr>
          <w:rFonts w:cs="Times New Roman"/>
        </w:rPr>
        <w:t xml:space="preserve"> </w:t>
      </w:r>
      <w:del w:id="32" w:author="owh" w:date="2013-12-14T12:27:00Z">
        <w:r w:rsidR="007567D5" w:rsidRPr="006555F4" w:rsidDel="00FC6FE8">
          <w:rPr>
            <w:rFonts w:cs="Times New Roman"/>
          </w:rPr>
          <w:delText xml:space="preserve">trade-o </w:delText>
        </w:r>
      </w:del>
      <w:r w:rsidR="007567D5" w:rsidRPr="006555F4">
        <w:rPr>
          <w:rFonts w:cs="Times New Roman"/>
        </w:rPr>
        <w:t>and</w:t>
      </w:r>
      <w:del w:id="33" w:author="owh" w:date="2013-12-14T12:27:00Z">
        <w:r w:rsidR="007567D5" w:rsidRPr="006555F4" w:rsidDel="00FC6FE8">
          <w:rPr>
            <w:rFonts w:cs="Times New Roman"/>
          </w:rPr>
          <w:delText xml:space="preserve"> the</w:delText>
        </w:r>
      </w:del>
      <w:r w:rsidR="007567D5" w:rsidRPr="006555F4">
        <w:rPr>
          <w:rFonts w:cs="Times New Roman"/>
        </w:rPr>
        <w:t xml:space="preserve"> speed-accuracy </w:t>
      </w:r>
      <w:r w:rsidR="00F02F8C">
        <w:rPr>
          <w:rFonts w:cs="Times New Roman"/>
        </w:rPr>
        <w:t>trade-off</w:t>
      </w:r>
      <w:ins w:id="34" w:author="owh" w:date="2013-12-14T12:27:00Z">
        <w:r w:rsidR="00FC6FE8">
          <w:rPr>
            <w:rFonts w:cs="Times New Roman"/>
          </w:rPr>
          <w:t>s</w:t>
        </w:r>
      </w:ins>
      <w:r w:rsidR="007567D5" w:rsidRPr="006555F4">
        <w:rPr>
          <w:rFonts w:cs="Times New Roman"/>
        </w:rPr>
        <w:t xml:space="preserve"> to explain movement properties related to time. </w:t>
      </w:r>
      <w:commentRangeStart w:id="35"/>
      <w:r w:rsidR="007567D5" w:rsidRPr="006555F4">
        <w:rPr>
          <w:rFonts w:cs="Times New Roman"/>
        </w:rPr>
        <w:t>W</w:t>
      </w:r>
      <w:commentRangeEnd w:id="35"/>
      <w:r w:rsidR="00FC6FE8">
        <w:rPr>
          <w:rStyle w:val="CommentReference"/>
        </w:rPr>
        <w:commentReference w:id="35"/>
      </w:r>
      <w:r w:rsidR="007567D5" w:rsidRPr="006555F4">
        <w:rPr>
          <w:rFonts w:cs="Times New Roman"/>
        </w:rPr>
        <w:t>ith respect to the cost-bene</w:t>
      </w:r>
      <w:r w:rsidR="00BF0DBB" w:rsidRPr="006555F4">
        <w:rPr>
          <w:rFonts w:cs="Times New Roman"/>
        </w:rPr>
        <w:t>fi</w:t>
      </w:r>
      <w:r w:rsidR="007567D5" w:rsidRPr="006555F4">
        <w:rPr>
          <w:rFonts w:cs="Times New Roman"/>
        </w:rPr>
        <w:t xml:space="preserve">t </w:t>
      </w:r>
      <w:r w:rsidR="00F02F8C">
        <w:rPr>
          <w:rFonts w:cs="Times New Roman"/>
        </w:rPr>
        <w:t>trade-off</w:t>
      </w:r>
      <w:r w:rsidR="007567D5" w:rsidRPr="006555F4">
        <w:rPr>
          <w:rFonts w:cs="Times New Roman"/>
        </w:rPr>
        <w:t xml:space="preserve"> models, precision constraints are incorporated through the derivation of a new optimization criterion that considers probabilistic reaching of a rewarding target that may be missed if the motion is too fast.</w:t>
      </w:r>
      <w:r>
        <w:rPr>
          <w:rFonts w:cs="Times New Roman"/>
        </w:rPr>
        <w:t xml:space="preserve"> </w:t>
      </w:r>
      <w:r w:rsidR="007567D5" w:rsidRPr="006555F4">
        <w:rPr>
          <w:rFonts w:cs="Times New Roman"/>
        </w:rPr>
        <w:t xml:space="preserve">Using this computational model, we investigate the more global </w:t>
      </w:r>
      <w:r w:rsidR="00F02F8C">
        <w:rPr>
          <w:rFonts w:cs="Times New Roman"/>
        </w:rPr>
        <w:t>trade-off</w:t>
      </w:r>
      <w:r w:rsidR="007567D5" w:rsidRPr="006555F4">
        <w:rPr>
          <w:rFonts w:cs="Times New Roman"/>
        </w:rPr>
        <w:t xml:space="preserve"> arising from the interactions between movement time, cost and accuracy. We show that this model accounts for Fitts' law and for other well-established results in the motor control literature.</w:t>
      </w:r>
    </w:p>
    <w:p w:rsidR="007567D5" w:rsidRPr="006555F4" w:rsidRDefault="007567D5" w:rsidP="00D32E0B">
      <w:pPr>
        <w:widowControl w:val="0"/>
        <w:autoSpaceDE w:val="0"/>
        <w:autoSpaceDN w:val="0"/>
        <w:adjustRightInd w:val="0"/>
        <w:spacing w:after="0" w:line="351" w:lineRule="exact"/>
        <w:jc w:val="both"/>
        <w:rPr>
          <w:rFonts w:cs="Times New Roman"/>
        </w:rPr>
      </w:pPr>
    </w:p>
    <w:p w:rsidR="007567D5" w:rsidRPr="006555F4" w:rsidRDefault="00D32E0B" w:rsidP="00D32E0B">
      <w:pPr>
        <w:widowControl w:val="0"/>
        <w:numPr>
          <w:ilvl w:val="0"/>
          <w:numId w:val="35"/>
        </w:numPr>
        <w:autoSpaceDE w:val="0"/>
        <w:autoSpaceDN w:val="0"/>
        <w:adjustRightInd w:val="0"/>
        <w:spacing w:after="0" w:line="240" w:lineRule="auto"/>
        <w:jc w:val="both"/>
        <w:rPr>
          <w:rFonts w:cs="Arial"/>
          <w:b/>
          <w:sz w:val="28"/>
          <w:szCs w:val="28"/>
        </w:rPr>
      </w:pPr>
      <w:r w:rsidRPr="006555F4">
        <w:rPr>
          <w:rFonts w:cs="Arial"/>
          <w:b/>
          <w:sz w:val="28"/>
          <w:szCs w:val="28"/>
        </w:rPr>
        <w:br w:type="page"/>
      </w:r>
      <w:r w:rsidR="007567D5" w:rsidRPr="006555F4">
        <w:rPr>
          <w:rFonts w:cs="Arial"/>
          <w:b/>
          <w:sz w:val="28"/>
          <w:szCs w:val="28"/>
        </w:rPr>
        <w:lastRenderedPageBreak/>
        <w:t xml:space="preserve">Introduction </w:t>
      </w:r>
    </w:p>
    <w:p w:rsidR="007567D5" w:rsidRPr="006555F4" w:rsidRDefault="007567D5" w:rsidP="00D32E0B">
      <w:pPr>
        <w:widowControl w:val="0"/>
        <w:autoSpaceDE w:val="0"/>
        <w:autoSpaceDN w:val="0"/>
        <w:adjustRightInd w:val="0"/>
        <w:spacing w:after="0" w:line="216" w:lineRule="exact"/>
        <w:jc w:val="both"/>
        <w:rPr>
          <w:rFonts w:cs="Times New Roman"/>
        </w:rPr>
      </w:pPr>
    </w:p>
    <w:p w:rsidR="00C42CF4" w:rsidRDefault="00F843E1" w:rsidP="006555F4">
      <w:pPr>
        <w:widowControl w:val="0"/>
        <w:autoSpaceDE w:val="0"/>
        <w:autoSpaceDN w:val="0"/>
        <w:adjustRightInd w:val="0"/>
        <w:spacing w:after="0" w:line="297" w:lineRule="exact"/>
        <w:ind w:firstLine="3"/>
        <w:jc w:val="both"/>
        <w:rPr>
          <w:ins w:id="36" w:author="owh" w:date="2013-12-14T12:37:00Z"/>
          <w:rFonts w:cs="Times New Roman"/>
        </w:rPr>
      </w:pPr>
      <w:commentRangeStart w:id="37"/>
      <w:ins w:id="38" w:author="owh" w:date="2013-12-14T12:37:00Z">
        <w:r>
          <w:rPr>
            <w:rFonts w:cs="Times New Roman"/>
          </w:rPr>
          <w:t>When g</w:t>
        </w:r>
      </w:ins>
      <w:ins w:id="39" w:author="owh" w:date="2013-12-14T12:35:00Z">
        <w:r w:rsidR="00C42CF4">
          <w:rPr>
            <w:rFonts w:cs="Times New Roman"/>
          </w:rPr>
          <w:t>rasping a hot cup of coffee on a table</w:t>
        </w:r>
      </w:ins>
      <w:ins w:id="40" w:author="owh" w:date="2013-12-14T12:38:00Z">
        <w:r>
          <w:rPr>
            <w:rFonts w:cs="Times New Roman"/>
          </w:rPr>
          <w:t xml:space="preserve">, our brain must take decisions upon values </w:t>
        </w:r>
      </w:ins>
      <w:ins w:id="41" w:author="owh" w:date="2013-12-14T12:35:00Z">
        <w:r w:rsidR="00C42CF4">
          <w:rPr>
            <w:rFonts w:cs="Times New Roman"/>
          </w:rPr>
          <w:t>of myriad parameters</w:t>
        </w:r>
      </w:ins>
      <w:ins w:id="42" w:author="owh" w:date="2013-12-14T12:38:00Z">
        <w:r>
          <w:rPr>
            <w:rFonts w:cs="Times New Roman"/>
          </w:rPr>
          <w:t xml:space="preserve"> that characterize the movement and the way our body interact</w:t>
        </w:r>
      </w:ins>
      <w:ins w:id="43" w:author="owh" w:date="2013-12-14T12:39:00Z">
        <w:r>
          <w:rPr>
            <w:rFonts w:cs="Times New Roman"/>
          </w:rPr>
          <w:t>s</w:t>
        </w:r>
      </w:ins>
      <w:ins w:id="44" w:author="owh" w:date="2013-12-14T12:38:00Z">
        <w:r>
          <w:rPr>
            <w:rFonts w:cs="Times New Roman"/>
          </w:rPr>
          <w:t xml:space="preserve"> with its surrounding environment</w:t>
        </w:r>
      </w:ins>
      <w:ins w:id="45" w:author="owh" w:date="2013-12-14T12:35:00Z">
        <w:r w:rsidR="00C42CF4">
          <w:rPr>
            <w:rFonts w:cs="Times New Roman"/>
          </w:rPr>
          <w:t xml:space="preserve">. On the one hand, it might be detrimental to go too fast </w:t>
        </w:r>
      </w:ins>
      <w:ins w:id="46" w:author="owh" w:date="2013-12-14T12:36:00Z">
        <w:r w:rsidR="00C42CF4">
          <w:rPr>
            <w:rFonts w:cs="Times New Roman"/>
          </w:rPr>
          <w:t>because</w:t>
        </w:r>
      </w:ins>
      <w:ins w:id="47" w:author="owh" w:date="2013-12-14T12:35:00Z">
        <w:r w:rsidR="00C42CF4">
          <w:rPr>
            <w:rFonts w:cs="Times New Roman"/>
          </w:rPr>
          <w:t xml:space="preserve"> </w:t>
        </w:r>
      </w:ins>
      <w:ins w:id="48" w:author="owh" w:date="2013-12-14T12:36:00Z">
        <w:r w:rsidR="00C42CF4">
          <w:rPr>
            <w:rFonts w:cs="Times New Roman"/>
          </w:rPr>
          <w:t xml:space="preserve">a collision </w:t>
        </w:r>
        <w:r w:rsidR="00451DBC">
          <w:rPr>
            <w:rFonts w:cs="Times New Roman"/>
          </w:rPr>
          <w:t>between the hand and the cup could</w:t>
        </w:r>
      </w:ins>
      <w:ins w:id="49" w:author="owh" w:date="2013-12-14T12:37:00Z">
        <w:r w:rsidR="00451DBC">
          <w:rPr>
            <w:rFonts w:cs="Times New Roman"/>
          </w:rPr>
          <w:t xml:space="preserve"> occur</w:t>
        </w:r>
      </w:ins>
      <w:ins w:id="50" w:author="owh" w:date="2013-12-14T12:39:00Z">
        <w:r>
          <w:rPr>
            <w:rFonts w:cs="Times New Roman"/>
          </w:rPr>
          <w:t xml:space="preserve"> and hence, harm the skin</w:t>
        </w:r>
      </w:ins>
      <w:ins w:id="51" w:author="owh" w:date="2013-12-14T12:37:00Z">
        <w:r w:rsidR="00451DBC">
          <w:rPr>
            <w:rFonts w:cs="Times New Roman"/>
          </w:rPr>
          <w:t xml:space="preserve">. On the other hand, if it takes too long… the coffee will be cold. </w:t>
        </w:r>
      </w:ins>
      <w:commentRangeEnd w:id="37"/>
      <w:ins w:id="52" w:author="owh" w:date="2013-12-14T12:40:00Z">
        <w:r>
          <w:rPr>
            <w:rStyle w:val="CommentReference"/>
          </w:rPr>
          <w:commentReference w:id="37"/>
        </w:r>
      </w:ins>
      <w:ins w:id="53" w:author="owh" w:date="2013-12-14T12:42:00Z">
        <w:r>
          <w:rPr>
            <w:rFonts w:cs="Times New Roman"/>
          </w:rPr>
          <w:t>A specific control policy is selected by compromising the value</w:t>
        </w:r>
      </w:ins>
      <w:ins w:id="54" w:author="owh" w:date="2013-12-16T16:27:00Z">
        <w:r w:rsidR="008E2D07">
          <w:rPr>
            <w:rFonts w:cs="Times New Roman"/>
          </w:rPr>
          <w:t xml:space="preserve">s </w:t>
        </w:r>
      </w:ins>
      <w:ins w:id="55" w:author="owh" w:date="2013-12-14T12:42:00Z">
        <w:r>
          <w:rPr>
            <w:rFonts w:cs="Times New Roman"/>
          </w:rPr>
          <w:t xml:space="preserve">of </w:t>
        </w:r>
      </w:ins>
      <w:ins w:id="56" w:author="owh" w:date="2013-12-16T16:27:00Z">
        <w:r w:rsidR="008E2D07">
          <w:rPr>
            <w:rFonts w:cs="Times New Roman"/>
          </w:rPr>
          <w:t xml:space="preserve">parameters in </w:t>
        </w:r>
      </w:ins>
      <w:ins w:id="57" w:author="owh" w:date="2013-12-14T12:42:00Z">
        <w:r>
          <w:rPr>
            <w:rFonts w:cs="Times New Roman"/>
          </w:rPr>
          <w:t xml:space="preserve">a cost function </w:t>
        </w:r>
      </w:ins>
      <w:ins w:id="58" w:author="owh" w:date="2013-12-16T16:28:00Z">
        <w:r w:rsidR="008E2D07">
          <w:rPr>
            <w:rFonts w:cs="Times New Roman"/>
          </w:rPr>
          <w:t>such</w:t>
        </w:r>
      </w:ins>
      <w:ins w:id="59" w:author="owh" w:date="2013-12-14T12:42:00Z">
        <w:r>
          <w:rPr>
            <w:rFonts w:cs="Times New Roman"/>
          </w:rPr>
          <w:t xml:space="preserve"> </w:t>
        </w:r>
      </w:ins>
      <w:ins w:id="60" w:author="owh" w:date="2013-12-14T12:43:00Z">
        <w:r>
          <w:rPr>
            <w:rFonts w:cs="Times New Roman"/>
          </w:rPr>
          <w:t>as</w:t>
        </w:r>
      </w:ins>
      <w:ins w:id="61" w:author="owh" w:date="2013-12-14T12:42:00Z">
        <w:r>
          <w:rPr>
            <w:rFonts w:cs="Times New Roman"/>
          </w:rPr>
          <w:t xml:space="preserve"> reward, muscular effort and </w:t>
        </w:r>
      </w:ins>
      <w:ins w:id="62" w:author="owh" w:date="2013-12-14T12:43:00Z">
        <w:r>
          <w:rPr>
            <w:rFonts w:cs="Times New Roman"/>
          </w:rPr>
          <w:t>movement duration.</w:t>
        </w:r>
      </w:ins>
    </w:p>
    <w:p w:rsidR="007567D5" w:rsidRPr="006555F4" w:rsidRDefault="007567D5" w:rsidP="00F843E1">
      <w:pPr>
        <w:widowControl w:val="0"/>
        <w:autoSpaceDE w:val="0"/>
        <w:autoSpaceDN w:val="0"/>
        <w:adjustRightInd w:val="0"/>
        <w:spacing w:after="0" w:line="297" w:lineRule="exact"/>
        <w:ind w:firstLine="620"/>
        <w:jc w:val="both"/>
        <w:rPr>
          <w:rFonts w:cs="Times New Roman"/>
        </w:rPr>
        <w:pPrChange w:id="63" w:author="owh" w:date="2013-12-14T12:40:00Z">
          <w:pPr>
            <w:widowControl w:val="0"/>
            <w:autoSpaceDE w:val="0"/>
            <w:autoSpaceDN w:val="0"/>
            <w:adjustRightInd w:val="0"/>
            <w:spacing w:after="0" w:line="297" w:lineRule="exact"/>
            <w:ind w:firstLine="3"/>
            <w:jc w:val="both"/>
          </w:pPr>
        </w:pPrChange>
      </w:pPr>
      <w:r w:rsidRPr="006555F4">
        <w:rPr>
          <w:rFonts w:cs="Times New Roman"/>
        </w:rPr>
        <w:t>There has been a recent progress in motor control research on unde</w:t>
      </w:r>
      <w:r w:rsidR="006555F4" w:rsidRPr="006555F4">
        <w:rPr>
          <w:rFonts w:cs="Times New Roman"/>
        </w:rPr>
        <w:t>rst</w:t>
      </w:r>
      <w:r w:rsidRPr="006555F4">
        <w:rPr>
          <w:rFonts w:cs="Times New Roman"/>
        </w:rPr>
        <w:t>anding how the time of a reaching movement is chosen. In particular, two recent models from Shadmehr et al. [1] and Rigoux</w:t>
      </w:r>
      <w:r w:rsidR="00CC58F9">
        <w:rPr>
          <w:rFonts w:cs="Times New Roman"/>
        </w:rPr>
        <w:t xml:space="preserve"> </w:t>
      </w:r>
      <w:r w:rsidRPr="006555F4">
        <w:rPr>
          <w:rFonts w:cs="Times New Roman"/>
        </w:rPr>
        <w:t>&amp;</w:t>
      </w:r>
      <w:r w:rsidR="00CC58F9">
        <w:rPr>
          <w:rFonts w:cs="Times New Roman"/>
        </w:rPr>
        <w:t xml:space="preserve"> </w:t>
      </w:r>
      <w:r w:rsidRPr="006555F4">
        <w:rPr>
          <w:rFonts w:cs="Times New Roman"/>
        </w:rPr>
        <w:t xml:space="preserve">Guigon [2] proposed an optimization criterion that involves a </w:t>
      </w:r>
      <w:r w:rsidR="00F02F8C">
        <w:rPr>
          <w:rFonts w:cs="Times New Roman"/>
        </w:rPr>
        <w:t>trade-off</w:t>
      </w:r>
      <w:r w:rsidRPr="006555F4">
        <w:rPr>
          <w:rFonts w:cs="Times New Roman"/>
        </w:rPr>
        <w:t xml:space="preserve"> between </w:t>
      </w:r>
      <w:del w:id="64" w:author="owh" w:date="2013-12-14T12:44:00Z">
        <w:r w:rsidRPr="006555F4" w:rsidDel="00F843E1">
          <w:rPr>
            <w:rFonts w:cs="Times New Roman"/>
          </w:rPr>
          <w:delText xml:space="preserve">the </w:delText>
        </w:r>
      </w:del>
      <w:r w:rsidRPr="006555F4">
        <w:rPr>
          <w:rFonts w:cs="Times New Roman"/>
        </w:rPr>
        <w:t xml:space="preserve">muscular </w:t>
      </w:r>
      <w:r w:rsidR="00F02F8C" w:rsidRPr="006555F4">
        <w:rPr>
          <w:rFonts w:cs="Times New Roman"/>
        </w:rPr>
        <w:t>e</w:t>
      </w:r>
      <w:r w:rsidR="00F02F8C">
        <w:rPr>
          <w:rFonts w:cs="Times New Roman"/>
        </w:rPr>
        <w:t>ff</w:t>
      </w:r>
      <w:r w:rsidRPr="006555F4">
        <w:rPr>
          <w:rFonts w:cs="Times New Roman"/>
        </w:rPr>
        <w:t xml:space="preserve">ort and </w:t>
      </w:r>
      <w:del w:id="65" w:author="owh" w:date="2013-12-14T12:44:00Z">
        <w:r w:rsidRPr="006555F4" w:rsidDel="00F843E1">
          <w:rPr>
            <w:rFonts w:cs="Times New Roman"/>
          </w:rPr>
          <w:delText xml:space="preserve">the </w:delText>
        </w:r>
      </w:del>
      <w:r w:rsidRPr="006555F4">
        <w:rPr>
          <w:rFonts w:cs="Times New Roman"/>
        </w:rPr>
        <w:t>subjective value of getting the reward, hence a cost-</w:t>
      </w:r>
      <w:r w:rsidR="006555F4">
        <w:rPr>
          <w:rFonts w:cs="Times New Roman"/>
        </w:rPr>
        <w:t>benefit</w:t>
      </w:r>
      <w:r w:rsidRPr="006555F4">
        <w:rPr>
          <w:rFonts w:cs="Times New Roman"/>
        </w:rPr>
        <w:t xml:space="preserve"> </w:t>
      </w:r>
      <w:r w:rsidR="00F02F8C">
        <w:rPr>
          <w:rFonts w:cs="Times New Roman"/>
        </w:rPr>
        <w:t>trade-off</w:t>
      </w:r>
      <w:del w:id="66" w:author="owh" w:date="2013-12-14T12:44:00Z">
        <w:r w:rsidRPr="006555F4" w:rsidDel="00F843E1">
          <w:rPr>
            <w:rFonts w:cs="Times New Roman"/>
          </w:rPr>
          <w:delText xml:space="preserve"> (CBT)</w:delText>
        </w:r>
      </w:del>
      <w:r w:rsidRPr="006555F4">
        <w:rPr>
          <w:rFonts w:cs="Times New Roman"/>
        </w:rPr>
        <w:t xml:space="preserve">. On </w:t>
      </w:r>
      <w:ins w:id="67" w:author="owh" w:date="2013-12-16T16:28:00Z">
        <w:r w:rsidR="008E2D07">
          <w:rPr>
            <w:rFonts w:cs="Times New Roman"/>
          </w:rPr>
          <w:t xml:space="preserve">the </w:t>
        </w:r>
      </w:ins>
      <w:r w:rsidRPr="006555F4">
        <w:rPr>
          <w:rFonts w:cs="Times New Roman"/>
        </w:rPr>
        <w:t>one hand, reaching a target faster requires a larger muscular</w:t>
      </w:r>
      <w:r w:rsidR="001F1A2A">
        <w:rPr>
          <w:rFonts w:cs="Times New Roman"/>
        </w:rPr>
        <w:t xml:space="preserve"> effort </w:t>
      </w:r>
      <w:r w:rsidRPr="006555F4">
        <w:rPr>
          <w:rFonts w:cs="Times New Roman"/>
        </w:rPr>
        <w:t>(</w:t>
      </w:r>
      <w:commentRangeStart w:id="68"/>
      <w:del w:id="69" w:author="owh" w:date="2013-12-14T12:46:00Z">
        <w:r w:rsidRPr="006555F4" w:rsidDel="00E31DAF">
          <w:rPr>
            <w:rFonts w:cs="Times New Roman"/>
          </w:rPr>
          <w:delText>refs?</w:delText>
        </w:r>
      </w:del>
      <w:ins w:id="70" w:author="owh" w:date="2013-12-14T12:46:00Z">
        <w:r w:rsidR="00E31DAF">
          <w:rPr>
            <w:rFonts w:cs="Times New Roman"/>
          </w:rPr>
          <w:t>Berniker et al., 2013</w:t>
        </w:r>
        <w:commentRangeEnd w:id="68"/>
        <w:r w:rsidR="00E31DAF">
          <w:rPr>
            <w:rStyle w:val="CommentReference"/>
          </w:rPr>
          <w:commentReference w:id="68"/>
        </w:r>
      </w:ins>
      <w:r w:rsidRPr="006555F4">
        <w:rPr>
          <w:rFonts w:cs="Times New Roman"/>
        </w:rPr>
        <w:t xml:space="preserve">). On the other hand, the subjective </w:t>
      </w:r>
      <w:del w:id="71" w:author="owh" w:date="2013-12-14T12:50:00Z">
        <w:r w:rsidRPr="006555F4" w:rsidDel="00E31DAF">
          <w:rPr>
            <w:rFonts w:cs="Times New Roman"/>
          </w:rPr>
          <w:delText xml:space="preserve">value </w:delText>
        </w:r>
      </w:del>
      <w:ins w:id="72" w:author="owh" w:date="2013-12-14T12:50:00Z">
        <w:r w:rsidR="00E31DAF">
          <w:rPr>
            <w:rFonts w:cs="Times New Roman"/>
          </w:rPr>
          <w:t>utility</w:t>
        </w:r>
        <w:r w:rsidR="00E31DAF" w:rsidRPr="006555F4">
          <w:rPr>
            <w:rFonts w:cs="Times New Roman"/>
          </w:rPr>
          <w:t xml:space="preserve"> </w:t>
        </w:r>
      </w:ins>
      <w:r w:rsidRPr="006555F4">
        <w:rPr>
          <w:rFonts w:cs="Times New Roman"/>
        </w:rPr>
        <w:t>of reaching a target decreases as the time needed to reach the target is increased (</w:t>
      </w:r>
      <w:commentRangeStart w:id="73"/>
      <w:ins w:id="74" w:author="owh" w:date="2013-12-14T12:52:00Z">
        <w:r w:rsidR="00E31DAF">
          <w:rPr>
            <w:rFonts w:cs="Times New Roman"/>
          </w:rPr>
          <w:t>Haith et al., 2012</w:t>
        </w:r>
      </w:ins>
      <w:del w:id="75" w:author="owh" w:date="2013-12-14T12:52:00Z">
        <w:r w:rsidRPr="006555F4" w:rsidDel="00E31DAF">
          <w:rPr>
            <w:rFonts w:cs="Times New Roman"/>
          </w:rPr>
          <w:delText>refs?</w:delText>
        </w:r>
      </w:del>
      <w:commentRangeEnd w:id="73"/>
      <w:r w:rsidR="00E31DAF">
        <w:rPr>
          <w:rStyle w:val="CommentReference"/>
        </w:rPr>
        <w:commentReference w:id="73"/>
      </w:r>
      <w:r w:rsidRPr="006555F4">
        <w:rPr>
          <w:rFonts w:cs="Times New Roman"/>
        </w:rPr>
        <w:t xml:space="preserve">). </w:t>
      </w:r>
      <w:ins w:id="76" w:author="owh" w:date="2013-12-14T12:54:00Z">
        <w:r w:rsidR="00A56497">
          <w:rPr>
            <w:rFonts w:cs="Times New Roman"/>
          </w:rPr>
          <w:t xml:space="preserve">Consequently, </w:t>
        </w:r>
      </w:ins>
      <w:del w:id="77" w:author="owh" w:date="2013-12-14T12:54:00Z">
        <w:r w:rsidRPr="006555F4" w:rsidDel="00A56497">
          <w:rPr>
            <w:rFonts w:cs="Times New Roman"/>
          </w:rPr>
          <w:delText xml:space="preserve">As a result, </w:delText>
        </w:r>
      </w:del>
      <w:r w:rsidRPr="006555F4">
        <w:rPr>
          <w:rFonts w:cs="Times New Roman"/>
        </w:rPr>
        <w:t xml:space="preserve">the net expected return </w:t>
      </w:r>
      <w:ins w:id="78" w:author="owh" w:date="2013-12-14T12:55:00Z">
        <w:r w:rsidR="00A56497">
          <w:rPr>
            <w:rFonts w:cs="Times New Roman"/>
          </w:rPr>
          <w:t xml:space="preserve">resulting from </w:t>
        </w:r>
      </w:ins>
      <w:del w:id="79" w:author="owh" w:date="2013-12-14T12:55:00Z">
        <w:r w:rsidRPr="006555F4" w:rsidDel="00A56497">
          <w:rPr>
            <w:rFonts w:cs="Times New Roman"/>
          </w:rPr>
          <w:delText xml:space="preserve">consisting of </w:delText>
        </w:r>
      </w:del>
      <w:r w:rsidRPr="006555F4">
        <w:rPr>
          <w:rFonts w:cs="Times New Roman"/>
        </w:rPr>
        <w:t xml:space="preserve">the </w:t>
      </w:r>
      <w:ins w:id="80" w:author="owh" w:date="2013-12-14T12:54:00Z">
        <w:r w:rsidR="00A56497">
          <w:rPr>
            <w:rFonts w:cs="Times New Roman"/>
          </w:rPr>
          <w:t xml:space="preserve">difference between </w:t>
        </w:r>
      </w:ins>
      <w:r w:rsidRPr="006555F4">
        <w:rPr>
          <w:rFonts w:cs="Times New Roman"/>
        </w:rPr>
        <w:t xml:space="preserve">subjective </w:t>
      </w:r>
      <w:del w:id="81" w:author="owh" w:date="2013-12-14T12:54:00Z">
        <w:r w:rsidRPr="006555F4" w:rsidDel="00A56497">
          <w:rPr>
            <w:rFonts w:cs="Times New Roman"/>
          </w:rPr>
          <w:delText xml:space="preserve">value </w:delText>
        </w:r>
      </w:del>
      <w:ins w:id="82" w:author="owh" w:date="2013-12-14T12:54:00Z">
        <w:r w:rsidR="00A56497">
          <w:rPr>
            <w:rFonts w:cs="Times New Roman"/>
          </w:rPr>
          <w:t>utility</w:t>
        </w:r>
        <w:r w:rsidR="00A56497" w:rsidRPr="006555F4">
          <w:rPr>
            <w:rFonts w:cs="Times New Roman"/>
          </w:rPr>
          <w:t xml:space="preserve"> </w:t>
        </w:r>
      </w:ins>
      <w:del w:id="83" w:author="owh" w:date="2013-12-14T12:54:00Z">
        <w:r w:rsidRPr="006555F4" w:rsidDel="00A56497">
          <w:rPr>
            <w:rFonts w:cs="Times New Roman"/>
          </w:rPr>
          <w:delText>minus the</w:delText>
        </w:r>
      </w:del>
      <w:ins w:id="84" w:author="owh" w:date="2013-12-14T12:54:00Z">
        <w:r w:rsidR="00A56497">
          <w:rPr>
            <w:rFonts w:cs="Times New Roman"/>
          </w:rPr>
          <w:t>and</w:t>
        </w:r>
      </w:ins>
      <w:r w:rsidRPr="006555F4">
        <w:rPr>
          <w:rFonts w:cs="Times New Roman"/>
        </w:rPr>
        <w:t xml:space="preserve"> muscular</w:t>
      </w:r>
      <w:r w:rsidR="001F1A2A">
        <w:rPr>
          <w:rFonts w:cs="Times New Roman"/>
        </w:rPr>
        <w:t xml:space="preserve"> effort </w:t>
      </w:r>
      <w:r w:rsidRPr="006555F4">
        <w:rPr>
          <w:rFonts w:cs="Times New Roman"/>
        </w:rPr>
        <w:t>is optimal for a certain time, as illustrated in Fig</w:t>
      </w:r>
      <w:ins w:id="85" w:author="owh" w:date="2013-12-14T12:55:00Z">
        <w:r w:rsidR="00A56497">
          <w:rPr>
            <w:rFonts w:cs="Times New Roman"/>
          </w:rPr>
          <w:t>ure</w:t>
        </w:r>
      </w:ins>
      <w:del w:id="86" w:author="owh" w:date="2013-12-14T12:55:00Z">
        <w:r w:rsidRPr="006555F4" w:rsidDel="00A56497">
          <w:rPr>
            <w:rFonts w:cs="Times New Roman"/>
          </w:rPr>
          <w:delText>.</w:delText>
        </w:r>
      </w:del>
      <w:r w:rsidRPr="006555F4">
        <w:rPr>
          <w:rFonts w:cs="Times New Roman"/>
        </w:rPr>
        <w:t xml:space="preserve"> </w:t>
      </w:r>
      <w:commentRangeStart w:id="87"/>
      <w:r w:rsidRPr="006555F4">
        <w:rPr>
          <w:rFonts w:cs="Times New Roman"/>
        </w:rPr>
        <w:t>1(A)</w:t>
      </w:r>
      <w:commentRangeEnd w:id="87"/>
      <w:r w:rsidR="00A56497">
        <w:rPr>
          <w:rStyle w:val="CommentReference"/>
        </w:rPr>
        <w:commentReference w:id="87"/>
      </w:r>
      <w:r w:rsidRPr="006555F4">
        <w:rPr>
          <w:rFonts w:cs="Times New Roman"/>
        </w:rPr>
        <w:t>.</w:t>
      </w:r>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 xml:space="preserve">However, these models </w:t>
      </w:r>
      <w:del w:id="88" w:author="owh" w:date="2013-12-14T12:56:00Z">
        <w:r w:rsidRPr="006555F4" w:rsidDel="00A56497">
          <w:rPr>
            <w:rFonts w:cs="Times New Roman"/>
          </w:rPr>
          <w:delText xml:space="preserve">do </w:delText>
        </w:r>
      </w:del>
      <w:ins w:id="89" w:author="owh" w:date="2013-12-14T12:56:00Z">
        <w:r w:rsidR="00A56497" w:rsidRPr="006555F4">
          <w:rPr>
            <w:rFonts w:cs="Times New Roman"/>
          </w:rPr>
          <w:t>d</w:t>
        </w:r>
        <w:r w:rsidR="00A56497">
          <w:rPr>
            <w:rFonts w:cs="Times New Roman"/>
          </w:rPr>
          <w:t>id</w:t>
        </w:r>
        <w:r w:rsidR="00A56497" w:rsidRPr="006555F4">
          <w:rPr>
            <w:rFonts w:cs="Times New Roman"/>
          </w:rPr>
          <w:t xml:space="preserve"> </w:t>
        </w:r>
      </w:ins>
      <w:r w:rsidRPr="006555F4">
        <w:rPr>
          <w:rFonts w:cs="Times New Roman"/>
        </w:rPr>
        <w:t>not account directly for basic facts about the relation</w:t>
      </w:r>
      <w:ins w:id="90" w:author="owh" w:date="2013-12-14T12:56:00Z">
        <w:r w:rsidR="00D55219">
          <w:rPr>
            <w:rFonts w:cs="Times New Roman"/>
          </w:rPr>
          <w:t>ship</w:t>
        </w:r>
      </w:ins>
      <w:r w:rsidRPr="006555F4">
        <w:rPr>
          <w:rFonts w:cs="Times New Roman"/>
        </w:rPr>
        <w:t xml:space="preserve"> between movement </w:t>
      </w:r>
      <w:r w:rsidR="006555F4">
        <w:rPr>
          <w:rFonts w:cs="Times New Roman"/>
        </w:rPr>
        <w:t>difficulty</w:t>
      </w:r>
      <w:r w:rsidRPr="006555F4">
        <w:rPr>
          <w:rFonts w:cs="Times New Roman"/>
        </w:rPr>
        <w:t xml:space="preserve"> and movement duration as captured more than f</w:t>
      </w:r>
      <w:r w:rsidR="006555F4">
        <w:rPr>
          <w:rFonts w:cs="Times New Roman"/>
        </w:rPr>
        <w:t>if</w:t>
      </w:r>
      <w:r w:rsidRPr="006555F4">
        <w:rPr>
          <w:rFonts w:cs="Times New Roman"/>
        </w:rPr>
        <w:t xml:space="preserve">ty years ago by Fitts' law [3]. According to this law, the smaller a target, the slower the reaching movement. This is well </w:t>
      </w:r>
      <w:del w:id="91" w:author="owh" w:date="2013-12-14T12:57:00Z">
        <w:r w:rsidRPr="006555F4" w:rsidDel="007D79A4">
          <w:rPr>
            <w:rFonts w:cs="Times New Roman"/>
          </w:rPr>
          <w:delText xml:space="preserve">explained </w:delText>
        </w:r>
      </w:del>
      <w:ins w:id="92" w:author="owh" w:date="2013-12-14T12:57:00Z">
        <w:r w:rsidR="007D79A4">
          <w:rPr>
            <w:rFonts w:cs="Times New Roman"/>
          </w:rPr>
          <w:t>captured</w:t>
        </w:r>
        <w:r w:rsidR="007D79A4" w:rsidRPr="006555F4">
          <w:rPr>
            <w:rFonts w:cs="Times New Roman"/>
          </w:rPr>
          <w:t xml:space="preserve"> </w:t>
        </w:r>
      </w:ins>
      <w:r w:rsidRPr="006555F4">
        <w:rPr>
          <w:rFonts w:cs="Times New Roman"/>
        </w:rPr>
        <w:t xml:space="preserve">by the so-called speed-accuracy </w:t>
      </w:r>
      <w:commentRangeStart w:id="93"/>
      <w:r w:rsidR="00F02F8C">
        <w:rPr>
          <w:rFonts w:cs="Times New Roman"/>
        </w:rPr>
        <w:t>trade-off</w:t>
      </w:r>
      <w:r w:rsidRPr="006555F4">
        <w:rPr>
          <w:rFonts w:cs="Times New Roman"/>
        </w:rPr>
        <w:t xml:space="preserve"> </w:t>
      </w:r>
      <w:commentRangeEnd w:id="93"/>
      <w:r w:rsidR="00423478">
        <w:rPr>
          <w:rStyle w:val="CommentReference"/>
        </w:rPr>
        <w:commentReference w:id="93"/>
      </w:r>
      <w:del w:id="94" w:author="owh" w:date="2013-12-16T16:35:00Z">
        <w:r w:rsidRPr="006555F4" w:rsidDel="00423478">
          <w:rPr>
            <w:rFonts w:cs="Times New Roman"/>
          </w:rPr>
          <w:delText xml:space="preserve">(SAT) </w:delText>
        </w:r>
      </w:del>
      <w:r w:rsidRPr="006555F4">
        <w:rPr>
          <w:rFonts w:cs="Times New Roman"/>
        </w:rPr>
        <w:t xml:space="preserve">stating that, the faster a movement, the less accurate it is, hence the higher the probability to miss the target. </w:t>
      </w:r>
      <w:ins w:id="95" w:author="owh" w:date="2013-12-14T13:00:00Z">
        <w:r w:rsidR="007D79A4">
          <w:rPr>
            <w:rFonts w:cs="Times New Roman"/>
          </w:rPr>
          <w:t xml:space="preserve">Therefore, when accuracy is a constraint, </w:t>
        </w:r>
      </w:ins>
      <w:del w:id="96" w:author="owh" w:date="2013-12-14T12:58:00Z">
        <w:r w:rsidRPr="006555F4" w:rsidDel="007D79A4">
          <w:rPr>
            <w:rFonts w:cs="Times New Roman"/>
          </w:rPr>
          <w:delText>So a subject r</w:delText>
        </w:r>
      </w:del>
      <w:del w:id="97" w:author="owh" w:date="2013-12-14T13:00:00Z">
        <w:r w:rsidRPr="006555F4" w:rsidDel="007D79A4">
          <w:rPr>
            <w:rFonts w:cs="Times New Roman"/>
          </w:rPr>
          <w:delText>eaching too fast</w:delText>
        </w:r>
      </w:del>
      <w:del w:id="98" w:author="owh" w:date="2013-12-14T12:59:00Z">
        <w:r w:rsidRPr="006555F4" w:rsidDel="007D79A4">
          <w:rPr>
            <w:rFonts w:cs="Times New Roman"/>
          </w:rPr>
          <w:delText xml:space="preserve"> may not get </w:delText>
        </w:r>
      </w:del>
      <w:del w:id="99" w:author="owh" w:date="2013-12-14T13:00:00Z">
        <w:r w:rsidRPr="006555F4" w:rsidDel="007D79A4">
          <w:rPr>
            <w:rFonts w:cs="Times New Roman"/>
          </w:rPr>
          <w:delText xml:space="preserve">the subjective value associated to </w:delText>
        </w:r>
      </w:del>
      <w:r w:rsidRPr="006555F4">
        <w:rPr>
          <w:rFonts w:cs="Times New Roman"/>
        </w:rPr>
        <w:t xml:space="preserve">reaching </w:t>
      </w:r>
      <w:ins w:id="100" w:author="owh" w:date="2013-12-14T13:00:00Z">
        <w:r w:rsidR="007D79A4">
          <w:rPr>
            <w:rFonts w:cs="Times New Roman"/>
          </w:rPr>
          <w:t xml:space="preserve">movements </w:t>
        </w:r>
      </w:ins>
      <w:del w:id="101" w:author="owh" w:date="2013-12-14T13:00:00Z">
        <w:r w:rsidRPr="006555F4" w:rsidDel="007D79A4">
          <w:rPr>
            <w:rFonts w:cs="Times New Roman"/>
          </w:rPr>
          <w:delText xml:space="preserve">and </w:delText>
        </w:r>
      </w:del>
      <w:r w:rsidRPr="006555F4">
        <w:rPr>
          <w:rFonts w:cs="Times New Roman"/>
        </w:rPr>
        <w:t>should slow down.</w:t>
      </w:r>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 xml:space="preserve">In contrast with the models of [1] and [2], the </w:t>
      </w:r>
      <w:del w:id="102" w:author="owh" w:date="2013-12-14T13:02:00Z">
        <w:r w:rsidRPr="006555F4" w:rsidDel="001D1F70">
          <w:rPr>
            <w:rFonts w:cs="Times New Roman"/>
          </w:rPr>
          <w:delText xml:space="preserve">model of </w:delText>
        </w:r>
      </w:del>
      <w:r w:rsidRPr="006555F4">
        <w:rPr>
          <w:rFonts w:cs="Times New Roman"/>
        </w:rPr>
        <w:t>Dean</w:t>
      </w:r>
      <w:ins w:id="103" w:author="owh" w:date="2013-12-14T13:02:00Z">
        <w:r w:rsidR="001D1F70">
          <w:rPr>
            <w:rFonts w:cs="Times New Roman"/>
          </w:rPr>
          <w:t xml:space="preserve">’s model </w:t>
        </w:r>
      </w:ins>
      <w:del w:id="104" w:author="owh" w:date="2013-12-14T13:02:00Z">
        <w:r w:rsidRPr="006555F4" w:rsidDel="001D1F70">
          <w:rPr>
            <w:rFonts w:cs="Times New Roman"/>
          </w:rPr>
          <w:delText xml:space="preserve"> </w:delText>
        </w:r>
      </w:del>
      <w:r w:rsidRPr="006555F4">
        <w:rPr>
          <w:rFonts w:cs="Times New Roman"/>
        </w:rPr>
        <w:t xml:space="preserve">[4] takes the </w:t>
      </w:r>
      <w:ins w:id="105" w:author="owh" w:date="2013-12-16T16:36:00Z">
        <w:r w:rsidR="00423478">
          <w:rPr>
            <w:rFonts w:cs="Times New Roman"/>
          </w:rPr>
          <w:t>speed-accuracy trade-off</w:t>
        </w:r>
      </w:ins>
      <w:del w:id="106" w:author="owh" w:date="2013-12-16T16:36:00Z">
        <w:r w:rsidRPr="006555F4" w:rsidDel="00423478">
          <w:rPr>
            <w:rFonts w:cs="Times New Roman"/>
          </w:rPr>
          <w:delText>SAT</w:delText>
        </w:r>
      </w:del>
      <w:r w:rsidRPr="006555F4">
        <w:rPr>
          <w:rFonts w:cs="Times New Roman"/>
        </w:rPr>
        <w:t xml:space="preserve"> into account</w:t>
      </w:r>
      <w:ins w:id="107" w:author="owh" w:date="2013-12-14T13:02:00Z">
        <w:r w:rsidR="001D1F70">
          <w:rPr>
            <w:rFonts w:cs="Times New Roman"/>
          </w:rPr>
          <w:t xml:space="preserve"> with </w:t>
        </w:r>
      </w:ins>
      <w:del w:id="108" w:author="owh" w:date="2013-12-14T13:02:00Z">
        <w:r w:rsidRPr="006555F4" w:rsidDel="001D1F70">
          <w:rPr>
            <w:rFonts w:cs="Times New Roman"/>
          </w:rPr>
          <w:delText>. T</w:delText>
        </w:r>
      </w:del>
      <w:ins w:id="109" w:author="owh" w:date="2013-12-14T13:02:00Z">
        <w:r w:rsidR="001D1F70">
          <w:rPr>
            <w:rFonts w:cs="Times New Roman"/>
          </w:rPr>
          <w:t>t</w:t>
        </w:r>
      </w:ins>
      <w:r w:rsidRPr="006555F4">
        <w:rPr>
          <w:rFonts w:cs="Times New Roman"/>
        </w:rPr>
        <w:t>he key di</w:t>
      </w:r>
      <w:r w:rsidR="006555F4">
        <w:rPr>
          <w:rFonts w:cs="Times New Roman"/>
        </w:rPr>
        <w:t>ff</w:t>
      </w:r>
      <w:r w:rsidRPr="006555F4">
        <w:rPr>
          <w:rFonts w:cs="Times New Roman"/>
        </w:rPr>
        <w:t xml:space="preserve">erence </w:t>
      </w:r>
      <w:del w:id="110" w:author="owh" w:date="2013-12-14T13:02:00Z">
        <w:r w:rsidRPr="006555F4" w:rsidDel="001D1F70">
          <w:rPr>
            <w:rFonts w:cs="Times New Roman"/>
          </w:rPr>
          <w:delText xml:space="preserve">with respect to [1] and [2] is </w:delText>
        </w:r>
      </w:del>
      <w:r w:rsidRPr="006555F4">
        <w:rPr>
          <w:rFonts w:cs="Times New Roman"/>
        </w:rPr>
        <w:t xml:space="preserve">that, instead of maximizing a reward, </w:t>
      </w:r>
      <w:del w:id="111" w:author="owh" w:date="2013-12-14T13:02:00Z">
        <w:r w:rsidRPr="006555F4" w:rsidDel="001D1F70">
          <w:rPr>
            <w:rFonts w:cs="Times New Roman"/>
          </w:rPr>
          <w:delText>this model</w:delText>
        </w:r>
      </w:del>
      <w:ins w:id="112" w:author="owh" w:date="2013-12-14T13:02:00Z">
        <w:r w:rsidR="001D1F70">
          <w:rPr>
            <w:rFonts w:cs="Times New Roman"/>
          </w:rPr>
          <w:t>it</w:t>
        </w:r>
      </w:ins>
      <w:r w:rsidRPr="006555F4">
        <w:rPr>
          <w:rFonts w:cs="Times New Roman"/>
        </w:rPr>
        <w:t xml:space="preserve"> maximizes a reward </w:t>
      </w:r>
      <w:r w:rsidRPr="001D1F70">
        <w:rPr>
          <w:rFonts w:cs="Times New Roman"/>
          <w:i/>
          <w:rPrChange w:id="113" w:author="owh" w:date="2013-12-14T13:02:00Z">
            <w:rPr>
              <w:rFonts w:cs="Times New Roman"/>
            </w:rPr>
          </w:rPrChange>
        </w:rPr>
        <w:t>expectation</w:t>
      </w:r>
      <w:ins w:id="114" w:author="owh" w:date="2013-12-14T13:03:00Z">
        <w:r w:rsidR="001D1F70">
          <w:rPr>
            <w:rFonts w:cs="Times New Roman"/>
            <w:i/>
          </w:rPr>
          <w:t>.</w:t>
        </w:r>
        <w:r w:rsidR="001D1F70" w:rsidRPr="001D1F70">
          <w:rPr>
            <w:rFonts w:cs="Times New Roman"/>
            <w:i/>
          </w:rPr>
          <w:t xml:space="preserve"> </w:t>
        </w:r>
        <w:r w:rsidR="001D1F70" w:rsidRPr="001D1F70">
          <w:rPr>
            <w:rFonts w:cs="Times New Roman"/>
            <w:rPrChange w:id="115" w:author="owh" w:date="2013-12-14T13:03:00Z">
              <w:rPr>
                <w:rFonts w:cs="Times New Roman"/>
                <w:i/>
              </w:rPr>
            </w:rPrChange>
          </w:rPr>
          <w:t xml:space="preserve">In </w:t>
        </w:r>
        <w:r w:rsidR="001D1F70">
          <w:rPr>
            <w:rFonts w:cs="Times New Roman"/>
          </w:rPr>
          <w:t xml:space="preserve">other words, it maximizes the </w:t>
        </w:r>
      </w:ins>
      <w:del w:id="116" w:author="owh" w:date="2013-12-14T13:03:00Z">
        <w:r w:rsidRPr="001D1F70" w:rsidDel="001D1F70">
          <w:rPr>
            <w:rFonts w:cs="Times New Roman"/>
          </w:rPr>
          <w:delText>, i.</w:delText>
        </w:r>
        <w:r w:rsidRPr="006555F4" w:rsidDel="001D1F70">
          <w:rPr>
            <w:rFonts w:cs="Times New Roman"/>
          </w:rPr>
          <w:delText xml:space="preserve">e. the </w:delText>
        </w:r>
      </w:del>
      <w:r w:rsidRPr="006555F4">
        <w:rPr>
          <w:rFonts w:cs="Times New Roman"/>
        </w:rPr>
        <w:t xml:space="preserve">reward </w:t>
      </w:r>
      <w:ins w:id="117" w:author="owh" w:date="2013-12-14T13:03:00Z">
        <w:r w:rsidR="001D1F70">
          <w:rPr>
            <w:rFonts w:cs="Times New Roman"/>
          </w:rPr>
          <w:t xml:space="preserve">multiplied by </w:t>
        </w:r>
      </w:ins>
      <w:del w:id="118" w:author="owh" w:date="2013-12-14T13:03:00Z">
        <w:r w:rsidRPr="006555F4" w:rsidDel="001D1F70">
          <w:rPr>
            <w:rFonts w:cs="Times New Roman"/>
          </w:rPr>
          <w:delText xml:space="preserve">times </w:delText>
        </w:r>
      </w:del>
      <w:r w:rsidRPr="006555F4">
        <w:rPr>
          <w:rFonts w:cs="Times New Roman"/>
        </w:rPr>
        <w:t>the probability to get it.</w:t>
      </w:r>
    </w:p>
    <w:p w:rsidR="00D32E0B" w:rsidDel="001D1F70" w:rsidRDefault="00D32E0B" w:rsidP="006555F4">
      <w:pPr>
        <w:widowControl w:val="0"/>
        <w:autoSpaceDE w:val="0"/>
        <w:autoSpaceDN w:val="0"/>
        <w:adjustRightInd w:val="0"/>
        <w:spacing w:after="0" w:line="297" w:lineRule="exact"/>
        <w:ind w:firstLine="620"/>
        <w:jc w:val="both"/>
        <w:rPr>
          <w:del w:id="119" w:author="owh" w:date="2013-12-14T13:01:00Z"/>
          <w:rFonts w:cs="Times New Roman"/>
        </w:rPr>
      </w:pPr>
      <w:bookmarkStart w:id="120" w:name="page2"/>
      <w:bookmarkEnd w:id="120"/>
    </w:p>
    <w:p w:rsidR="001D1F70" w:rsidRPr="006555F4" w:rsidRDefault="001D1F70" w:rsidP="00B76D0D">
      <w:pPr>
        <w:widowControl w:val="0"/>
        <w:autoSpaceDE w:val="0"/>
        <w:autoSpaceDN w:val="0"/>
        <w:adjustRightInd w:val="0"/>
        <w:spacing w:after="0" w:line="297" w:lineRule="exact"/>
        <w:ind w:firstLine="620"/>
        <w:jc w:val="both"/>
        <w:rPr>
          <w:ins w:id="121" w:author="owh" w:date="2013-12-14T13:04:00Z"/>
          <w:rFonts w:cs="Times New Roman"/>
        </w:rPr>
      </w:pPr>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8E2D07">
        <w:rPr>
          <w:rFonts w:cs="Times New Roman"/>
        </w:rPr>
        <w:t xml:space="preserve">However, the model proposed in [4] is an abstract model of movement time selection that looks for an optimal </w:t>
      </w:r>
      <w:r w:rsidR="00F02F8C" w:rsidRPr="008E2D07">
        <w:rPr>
          <w:rFonts w:cs="Times New Roman"/>
        </w:rPr>
        <w:t>trade-off</w:t>
      </w:r>
      <w:r w:rsidRPr="008E2D07">
        <w:rPr>
          <w:rFonts w:cs="Times New Roman"/>
        </w:rPr>
        <w:t xml:space="preserve"> between an externally decayed reward and a </w:t>
      </w:r>
      <w:ins w:id="122" w:author="owh" w:date="2013-12-16T16:37:00Z">
        <w:r w:rsidR="00423478">
          <w:rPr>
            <w:rFonts w:cs="Times New Roman"/>
          </w:rPr>
          <w:t xml:space="preserve">speed-accuracy trade-off </w:t>
        </w:r>
      </w:ins>
      <w:del w:id="123" w:author="owh" w:date="2013-12-16T16:37:00Z">
        <w:r w:rsidRPr="008E2D07" w:rsidDel="00423478">
          <w:rPr>
            <w:rFonts w:cs="Times New Roman"/>
          </w:rPr>
          <w:delText xml:space="preserve">SAT </w:delText>
        </w:r>
      </w:del>
      <w:r w:rsidRPr="008E2D07">
        <w:rPr>
          <w:rFonts w:cs="Times New Roman"/>
        </w:rPr>
        <w:t xml:space="preserve">that relates the probability of missing to movement time. As such, it does not account for movement execution, neither for the </w:t>
      </w:r>
      <w:del w:id="124" w:author="owh" w:date="2013-12-16T16:37:00Z">
        <w:r w:rsidRPr="008E2D07" w:rsidDel="00423478">
          <w:rPr>
            <w:rFonts w:cs="Times New Roman"/>
          </w:rPr>
          <w:delText xml:space="preserve">choice </w:delText>
        </w:r>
      </w:del>
      <w:ins w:id="125" w:author="owh" w:date="2013-12-16T16:37:00Z">
        <w:r w:rsidR="00423478">
          <w:rPr>
            <w:rFonts w:cs="Times New Roman"/>
          </w:rPr>
          <w:t>planning</w:t>
        </w:r>
        <w:r w:rsidR="00423478" w:rsidRPr="008E2D07">
          <w:rPr>
            <w:rFonts w:cs="Times New Roman"/>
          </w:rPr>
          <w:t xml:space="preserve"> </w:t>
        </w:r>
      </w:ins>
      <w:r w:rsidRPr="008E2D07">
        <w:rPr>
          <w:rFonts w:cs="Times New Roman"/>
        </w:rPr>
        <w:t xml:space="preserve">of a motor trajectory and its impact on the cost of movement. </w:t>
      </w:r>
      <w:ins w:id="126" w:author="owh" w:date="2013-12-16T16:37:00Z">
        <w:r w:rsidR="00423478">
          <w:rPr>
            <w:rFonts w:cs="Times New Roman"/>
          </w:rPr>
          <w:t xml:space="preserve">Furthermore, </w:t>
        </w:r>
      </w:ins>
      <w:del w:id="127" w:author="owh" w:date="2013-12-16T16:37:00Z">
        <w:r w:rsidRPr="008E2D07" w:rsidDel="00423478">
          <w:rPr>
            <w:rFonts w:cs="Times New Roman"/>
          </w:rPr>
          <w:delText xml:space="preserve">The </w:delText>
        </w:r>
      </w:del>
      <w:ins w:id="128" w:author="owh" w:date="2013-12-16T16:37:00Z">
        <w:r w:rsidR="00423478">
          <w:rPr>
            <w:rFonts w:cs="Times New Roman"/>
          </w:rPr>
          <w:t>t</w:t>
        </w:r>
        <w:r w:rsidR="00423478" w:rsidRPr="008E2D07">
          <w:rPr>
            <w:rFonts w:cs="Times New Roman"/>
          </w:rPr>
          <w:t xml:space="preserve">he </w:t>
        </w:r>
      </w:ins>
      <w:r w:rsidRPr="008E2D07">
        <w:rPr>
          <w:rFonts w:cs="Times New Roman"/>
        </w:rPr>
        <w:t>model does not explain Fitts' law</w:t>
      </w:r>
      <w:del w:id="129" w:author="owh" w:date="2013-12-16T16:37:00Z">
        <w:r w:rsidRPr="008E2D07" w:rsidDel="00423478">
          <w:rPr>
            <w:rFonts w:cs="Times New Roman"/>
          </w:rPr>
          <w:delText xml:space="preserve">, </w:delText>
        </w:r>
      </w:del>
      <w:ins w:id="130" w:author="owh" w:date="2013-12-16T16:37:00Z">
        <w:r w:rsidR="00423478">
          <w:rPr>
            <w:rFonts w:cs="Times New Roman"/>
          </w:rPr>
          <w:t>;</w:t>
        </w:r>
        <w:r w:rsidR="00423478" w:rsidRPr="008E2D07">
          <w:rPr>
            <w:rFonts w:cs="Times New Roman"/>
          </w:rPr>
          <w:t xml:space="preserve"> </w:t>
        </w:r>
      </w:ins>
      <w:r w:rsidRPr="008E2D07">
        <w:rPr>
          <w:rFonts w:cs="Times New Roman"/>
        </w:rPr>
        <w:t xml:space="preserve">it rather incorporates its consequences into an abstract model of the </w:t>
      </w:r>
      <w:del w:id="131" w:author="owh" w:date="2013-12-16T16:37:00Z">
        <w:r w:rsidRPr="008E2D07" w:rsidDel="00423478">
          <w:rPr>
            <w:rFonts w:cs="Times New Roman"/>
          </w:rPr>
          <w:delText>SAT</w:delText>
        </w:r>
      </w:del>
      <w:ins w:id="132" w:author="owh" w:date="2013-12-16T16:37:00Z">
        <w:r w:rsidR="00423478">
          <w:rPr>
            <w:rFonts w:cs="Times New Roman"/>
          </w:rPr>
          <w:t>speed-accuracy trade-off</w:t>
        </w:r>
      </w:ins>
      <w:r w:rsidRPr="008E2D07">
        <w:rPr>
          <w:rFonts w:cs="Times New Roman"/>
        </w:rPr>
        <w:t xml:space="preserve"> that is </w:t>
      </w:r>
      <w:r w:rsidR="00E87AEE" w:rsidRPr="008E2D07">
        <w:rPr>
          <w:rFonts w:cs="Times New Roman"/>
        </w:rPr>
        <w:t>fi</w:t>
      </w:r>
      <w:r w:rsidRPr="008E2D07">
        <w:rPr>
          <w:rFonts w:cs="Times New Roman"/>
        </w:rPr>
        <w:t xml:space="preserve">tted to experimental data. The mathematical design of the model is based on several simplifying assumptions and it predicts optimal movement times that are systematically shorter </w:t>
      </w:r>
      <w:commentRangeStart w:id="133"/>
      <w:r w:rsidRPr="008E2D07">
        <w:rPr>
          <w:rFonts w:cs="Times New Roman"/>
        </w:rPr>
        <w:t>than those observed with subjects</w:t>
      </w:r>
      <w:commentRangeEnd w:id="133"/>
      <w:r w:rsidR="00423478">
        <w:rPr>
          <w:rStyle w:val="CommentReference"/>
        </w:rPr>
        <w:commentReference w:id="133"/>
      </w:r>
      <w:r w:rsidRPr="008E2D07">
        <w:rPr>
          <w:rFonts w:cs="Times New Roman"/>
        </w:rPr>
        <w:t>. The authors of [4] discuss that this may result from the fact that the model does not take the cost of movement into account.</w:t>
      </w:r>
    </w:p>
    <w:p w:rsidR="007567D5" w:rsidRPr="006555F4" w:rsidDel="00423478" w:rsidRDefault="007567D5" w:rsidP="006555F4">
      <w:pPr>
        <w:widowControl w:val="0"/>
        <w:autoSpaceDE w:val="0"/>
        <w:autoSpaceDN w:val="0"/>
        <w:adjustRightInd w:val="0"/>
        <w:spacing w:after="0" w:line="297" w:lineRule="exact"/>
        <w:ind w:firstLine="620"/>
        <w:jc w:val="both"/>
        <w:rPr>
          <w:del w:id="134" w:author="owh" w:date="2013-12-16T16:39:00Z"/>
          <w:rFonts w:cs="Times New Roman"/>
        </w:rPr>
      </w:pPr>
      <w:r w:rsidRPr="006555F4">
        <w:rPr>
          <w:rFonts w:cs="Times New Roman"/>
        </w:rPr>
        <w:t>In this paper, we show that the models of Shadmehr [1] and Rigoux [2] as well as the model of Dean [4] can be uni</w:t>
      </w:r>
      <w:r w:rsidR="00D32E0B" w:rsidRPr="006555F4">
        <w:rPr>
          <w:rFonts w:cs="Times New Roman"/>
        </w:rPr>
        <w:t>fi</w:t>
      </w:r>
      <w:r w:rsidRPr="006555F4">
        <w:rPr>
          <w:rFonts w:cs="Times New Roman"/>
        </w:rPr>
        <w:t>ed into a model that solves the di</w:t>
      </w:r>
      <w:r w:rsidR="00D32E0B" w:rsidRPr="006555F4">
        <w:rPr>
          <w:rFonts w:cs="Times New Roman"/>
        </w:rPr>
        <w:t>ffi</w:t>
      </w:r>
      <w:r w:rsidRPr="006555F4">
        <w:rPr>
          <w:rFonts w:cs="Times New Roman"/>
        </w:rPr>
        <w:t>culties faced by these previous models.</w:t>
      </w:r>
    </w:p>
    <w:p w:rsidR="007567D5" w:rsidRPr="006555F4" w:rsidDel="00423478" w:rsidRDefault="007567D5" w:rsidP="006555F4">
      <w:pPr>
        <w:widowControl w:val="0"/>
        <w:autoSpaceDE w:val="0"/>
        <w:autoSpaceDN w:val="0"/>
        <w:adjustRightInd w:val="0"/>
        <w:spacing w:after="0" w:line="297" w:lineRule="exact"/>
        <w:ind w:firstLine="620"/>
        <w:jc w:val="both"/>
        <w:rPr>
          <w:del w:id="135" w:author="owh" w:date="2013-12-16T16:40:00Z"/>
          <w:rFonts w:cs="Times New Roman"/>
        </w:rPr>
      </w:pPr>
      <w:r w:rsidRPr="006555F4">
        <w:rPr>
          <w:rFonts w:cs="Times New Roman"/>
        </w:rPr>
        <w:t>This uni</w:t>
      </w:r>
      <w:r w:rsidR="00D32E0B" w:rsidRPr="006555F4">
        <w:rPr>
          <w:rFonts w:cs="Times New Roman"/>
        </w:rPr>
        <w:t>fi</w:t>
      </w:r>
      <w:r w:rsidRPr="006555F4">
        <w:rPr>
          <w:rFonts w:cs="Times New Roman"/>
        </w:rPr>
        <w:t xml:space="preserve">cation is simply implemented by including sensory and motor noise into the optimal control model proposed in [2], shifting from a deterministic account of the movement to a stochastic one, in line with </w:t>
      </w:r>
      <w:ins w:id="136" w:author="owh" w:date="2013-12-16T16:40:00Z">
        <w:r w:rsidR="00423478">
          <w:rPr>
            <w:rFonts w:cs="Times New Roman"/>
          </w:rPr>
          <w:t xml:space="preserve">other modeling approaches </w:t>
        </w:r>
      </w:ins>
      <w:del w:id="137" w:author="owh" w:date="2013-12-16T16:40:00Z">
        <w:r w:rsidRPr="006555F4" w:rsidDel="00423478">
          <w:rPr>
            <w:rFonts w:cs="Times New Roman"/>
          </w:rPr>
          <w:delText xml:space="preserve">the models of </w:delText>
        </w:r>
      </w:del>
      <w:r w:rsidRPr="006555F4">
        <w:rPr>
          <w:rFonts w:cs="Times New Roman"/>
        </w:rPr>
        <w:t>[5</w:t>
      </w:r>
      <w:r w:rsidR="00D32E0B" w:rsidRPr="006555F4">
        <w:rPr>
          <w:rFonts w:cs="Times New Roman"/>
        </w:rPr>
        <w:t>-</w:t>
      </w:r>
      <w:r w:rsidRPr="006555F4">
        <w:rPr>
          <w:rFonts w:cs="Times New Roman"/>
        </w:rPr>
        <w:t>9].</w:t>
      </w:r>
      <w:ins w:id="138" w:author="owh" w:date="2013-12-16T16:40:00Z">
        <w:r w:rsidR="00423478">
          <w:rPr>
            <w:rFonts w:cs="Times New Roman"/>
          </w:rPr>
          <w:t xml:space="preserve"> </w:t>
        </w:r>
      </w:ins>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As a matter of fact, in the models of [1] and [2], the target is given as a single point and the movement is considered as always reaching it, irrespective of the size of the target. In order to fully account for Fitts' law, one must consider the intrinsic dispersion of reaching movements towards a target and the e</w:t>
      </w:r>
      <w:r w:rsidR="006555F4" w:rsidRPr="006555F4">
        <w:rPr>
          <w:rFonts w:cs="Times New Roman"/>
        </w:rPr>
        <w:t>ff</w:t>
      </w:r>
      <w:r w:rsidRPr="006555F4">
        <w:rPr>
          <w:rFonts w:cs="Times New Roman"/>
        </w:rPr>
        <w:t>ect of sensory and muscular noise on this dispersion (e.g. [5], see [10] for a review), which is not the</w:t>
      </w:r>
      <w:bookmarkStart w:id="139" w:name="page3"/>
      <w:bookmarkEnd w:id="139"/>
      <w:r w:rsidR="00D32E0B" w:rsidRPr="006555F4">
        <w:rPr>
          <w:rFonts w:cs="Times New Roman"/>
        </w:rPr>
        <w:t xml:space="preserve"> </w:t>
      </w:r>
      <w:r w:rsidRPr="006555F4">
        <w:rPr>
          <w:rFonts w:cs="Times New Roman"/>
        </w:rPr>
        <w:t>case of the models of [1] and [2].</w:t>
      </w:r>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As a result, the reward and muscular activation terms in the optimization criterion proposed in [2] are replaced by reward and cost expectation terms. Considering expectation is a way to account for the fact that, in case of a miss, one would not get the reward, so the global outcome of the movement would only consist of its incurred cost.</w:t>
      </w:r>
    </w:p>
    <w:p w:rsidR="007567D5" w:rsidRPr="006555F4" w:rsidDel="008E117A" w:rsidRDefault="007567D5" w:rsidP="006555F4">
      <w:pPr>
        <w:widowControl w:val="0"/>
        <w:autoSpaceDE w:val="0"/>
        <w:autoSpaceDN w:val="0"/>
        <w:adjustRightInd w:val="0"/>
        <w:spacing w:after="0" w:line="297" w:lineRule="exact"/>
        <w:ind w:firstLine="620"/>
        <w:jc w:val="both"/>
        <w:rPr>
          <w:del w:id="140" w:author="owh" w:date="2013-12-16T16:42:00Z"/>
          <w:rFonts w:cs="Times New Roman"/>
        </w:rPr>
      </w:pPr>
      <w:r w:rsidRPr="006555F4">
        <w:rPr>
          <w:rFonts w:cs="Times New Roman"/>
        </w:rPr>
        <w:lastRenderedPageBreak/>
        <w:t>The mathematical way to capture this intuition is presented in Section 4.1 and illustrated in Fig. 1</w:t>
      </w:r>
      <w:del w:id="141" w:author="owh" w:date="2013-12-16T16:41:00Z">
        <w:r w:rsidRPr="006555F4" w:rsidDel="00423478">
          <w:rPr>
            <w:rFonts w:cs="Times New Roman"/>
          </w:rPr>
          <w:delText>(</w:delText>
        </w:r>
      </w:del>
      <w:r w:rsidRPr="006555F4">
        <w:rPr>
          <w:rFonts w:cs="Times New Roman"/>
        </w:rPr>
        <w:t>B</w:t>
      </w:r>
      <w:del w:id="142" w:author="owh" w:date="2013-12-16T16:41:00Z">
        <w:r w:rsidRPr="006555F4" w:rsidDel="00423478">
          <w:rPr>
            <w:rFonts w:cs="Times New Roman"/>
          </w:rPr>
          <w:delText>)</w:delText>
        </w:r>
      </w:del>
      <w:r w:rsidRPr="006555F4">
        <w:rPr>
          <w:rFonts w:cs="Times New Roman"/>
        </w:rPr>
        <w:t>. With respect to Fig. 1</w:t>
      </w:r>
      <w:del w:id="143" w:author="owh" w:date="2013-12-16T16:41:00Z">
        <w:r w:rsidRPr="006555F4" w:rsidDel="00423478">
          <w:rPr>
            <w:rFonts w:cs="Times New Roman"/>
          </w:rPr>
          <w:delText>(</w:delText>
        </w:r>
      </w:del>
      <w:r w:rsidRPr="006555F4">
        <w:rPr>
          <w:rFonts w:cs="Times New Roman"/>
        </w:rPr>
        <w:t>A</w:t>
      </w:r>
      <w:del w:id="144" w:author="owh" w:date="2013-12-16T16:41:00Z">
        <w:r w:rsidRPr="006555F4" w:rsidDel="00423478">
          <w:rPr>
            <w:rFonts w:cs="Times New Roman"/>
          </w:rPr>
          <w:delText>)</w:delText>
        </w:r>
      </w:del>
      <w:r w:rsidRPr="006555F4">
        <w:rPr>
          <w:rFonts w:cs="Times New Roman"/>
        </w:rPr>
        <w:t xml:space="preserve">, the new model includes an additional term that expresses the dependency between the size of the target and the probability to hit it, as expressed by the </w:t>
      </w:r>
      <w:ins w:id="145" w:author="owh" w:date="2013-12-16T16:41:00Z">
        <w:r w:rsidR="00423478">
          <w:rPr>
            <w:rFonts w:cs="Times New Roman"/>
          </w:rPr>
          <w:t>speed-accuracy trade-off</w:t>
        </w:r>
      </w:ins>
      <w:del w:id="146" w:author="owh" w:date="2013-12-16T16:41:00Z">
        <w:r w:rsidRPr="006555F4" w:rsidDel="00423478">
          <w:rPr>
            <w:rFonts w:cs="Times New Roman"/>
          </w:rPr>
          <w:delText>SAT</w:delText>
        </w:r>
      </w:del>
      <w:r w:rsidRPr="006555F4">
        <w:rPr>
          <w:rFonts w:cs="Times New Roman"/>
        </w:rPr>
        <w:t>. As can be seen in Fig. 1</w:t>
      </w:r>
      <w:del w:id="147" w:author="owh" w:date="2013-12-16T16:41:00Z">
        <w:r w:rsidRPr="006555F4" w:rsidDel="00423478">
          <w:rPr>
            <w:rFonts w:cs="Times New Roman"/>
          </w:rPr>
          <w:delText>(</w:delText>
        </w:r>
      </w:del>
      <w:r w:rsidRPr="006555F4">
        <w:rPr>
          <w:rFonts w:cs="Times New Roman"/>
        </w:rPr>
        <w:t>B</w:t>
      </w:r>
      <w:del w:id="148" w:author="owh" w:date="2013-12-16T16:41:00Z">
        <w:r w:rsidRPr="006555F4" w:rsidDel="00423478">
          <w:rPr>
            <w:rFonts w:cs="Times New Roman"/>
          </w:rPr>
          <w:delText>)</w:delText>
        </w:r>
      </w:del>
      <w:r w:rsidRPr="006555F4">
        <w:rPr>
          <w:rFonts w:cs="Times New Roman"/>
        </w:rPr>
        <w:t xml:space="preserve">, if the target is smaller, then the probability to </w:t>
      </w:r>
      <w:ins w:id="149" w:author="owh" w:date="2013-12-16T16:41:00Z">
        <w:r w:rsidR="00423478">
          <w:rPr>
            <w:rFonts w:cs="Times New Roman"/>
          </w:rPr>
          <w:t xml:space="preserve">hit </w:t>
        </w:r>
      </w:ins>
      <w:del w:id="150" w:author="owh" w:date="2013-12-16T16:41:00Z">
        <w:r w:rsidRPr="006555F4" w:rsidDel="00423478">
          <w:rPr>
            <w:rFonts w:cs="Times New Roman"/>
          </w:rPr>
          <w:delText xml:space="preserve">get </w:delText>
        </w:r>
      </w:del>
      <w:r w:rsidRPr="006555F4">
        <w:rPr>
          <w:rFonts w:cs="Times New Roman"/>
        </w:rPr>
        <w:t>it is smaller for a given time, thus the reward expectation should itself be smaller. As a result, the optimum time resulting from the optimal combination of this reward expectation with the cost of movement should shift to longer times, which is qualitatively consistent with Fitts' law.</w:t>
      </w:r>
      <w:ins w:id="151" w:author="owh" w:date="2013-12-16T16:42:00Z">
        <w:r w:rsidR="008E117A">
          <w:rPr>
            <w:rFonts w:cs="Times New Roman"/>
          </w:rPr>
          <w:t xml:space="preserve"> </w:t>
        </w:r>
      </w:ins>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Beyond a theoretical motor control model, this paper proposes a computational model that is tested against a set of experimental phenomena.</w:t>
      </w:r>
    </w:p>
    <w:p w:rsidR="006555F4" w:rsidRPr="006555F4" w:rsidRDefault="006555F4" w:rsidP="00D32E0B">
      <w:pPr>
        <w:widowControl w:val="0"/>
        <w:autoSpaceDE w:val="0"/>
        <w:autoSpaceDN w:val="0"/>
        <w:adjustRightInd w:val="0"/>
        <w:spacing w:after="0" w:line="350" w:lineRule="exact"/>
        <w:jc w:val="both"/>
        <w:rPr>
          <w:rFonts w:cs="Times New Roman"/>
        </w:rPr>
      </w:pPr>
    </w:p>
    <w:p w:rsidR="006555F4" w:rsidRPr="006555F4" w:rsidRDefault="006555F4">
      <w:pPr>
        <w:rPr>
          <w:rFonts w:cs="Arial"/>
        </w:rPr>
      </w:pPr>
      <w:r w:rsidRPr="006555F4">
        <w:rPr>
          <w:rFonts w:cs="Arial"/>
        </w:rPr>
        <w:br w:type="page"/>
      </w:r>
    </w:p>
    <w:p w:rsidR="007567D5" w:rsidRPr="006555F4" w:rsidRDefault="007567D5" w:rsidP="00D32E0B">
      <w:pPr>
        <w:widowControl w:val="0"/>
        <w:numPr>
          <w:ilvl w:val="0"/>
          <w:numId w:val="2"/>
        </w:numPr>
        <w:tabs>
          <w:tab w:val="clear" w:pos="720"/>
          <w:tab w:val="num" w:pos="480"/>
        </w:tabs>
        <w:overflowPunct w:val="0"/>
        <w:autoSpaceDE w:val="0"/>
        <w:autoSpaceDN w:val="0"/>
        <w:adjustRightInd w:val="0"/>
        <w:spacing w:after="0" w:line="240" w:lineRule="auto"/>
        <w:ind w:left="480" w:hanging="477"/>
        <w:jc w:val="both"/>
        <w:rPr>
          <w:rFonts w:cs="Arial"/>
          <w:b/>
          <w:sz w:val="28"/>
          <w:szCs w:val="28"/>
        </w:rPr>
      </w:pPr>
      <w:r w:rsidRPr="006555F4">
        <w:rPr>
          <w:rFonts w:cs="Arial"/>
          <w:b/>
          <w:sz w:val="28"/>
          <w:szCs w:val="28"/>
        </w:rPr>
        <w:lastRenderedPageBreak/>
        <w:t xml:space="preserve">Results </w:t>
      </w:r>
    </w:p>
    <w:p w:rsidR="007567D5" w:rsidRPr="006555F4" w:rsidRDefault="007567D5" w:rsidP="006555F4">
      <w:pPr>
        <w:widowControl w:val="0"/>
        <w:autoSpaceDE w:val="0"/>
        <w:autoSpaceDN w:val="0"/>
        <w:adjustRightInd w:val="0"/>
        <w:spacing w:after="0" w:line="297" w:lineRule="exact"/>
        <w:jc w:val="both"/>
        <w:rPr>
          <w:rFonts w:cs="Times New Roman"/>
        </w:rPr>
      </w:pPr>
    </w:p>
    <w:p w:rsidR="007567D5" w:rsidRPr="006555F4" w:rsidRDefault="007567D5" w:rsidP="006555F4">
      <w:pPr>
        <w:widowControl w:val="0"/>
        <w:autoSpaceDE w:val="0"/>
        <w:autoSpaceDN w:val="0"/>
        <w:adjustRightInd w:val="0"/>
        <w:spacing w:after="0" w:line="297" w:lineRule="exact"/>
        <w:ind w:firstLine="3"/>
        <w:jc w:val="both"/>
        <w:rPr>
          <w:rFonts w:cs="Times New Roman"/>
        </w:rPr>
      </w:pPr>
      <w:r w:rsidRPr="006555F4">
        <w:rPr>
          <w:rFonts w:cs="Times New Roman"/>
        </w:rPr>
        <w:t>The goal of the computational studies hereafter was to investigate the b</w:t>
      </w:r>
      <w:r w:rsidR="008E117A">
        <w:rPr>
          <w:rFonts w:cs="Times New Roman"/>
        </w:rPr>
        <w:t>ehavioral properties of the pro</w:t>
      </w:r>
      <w:r w:rsidRPr="006555F4">
        <w:rPr>
          <w:rFonts w:cs="Times New Roman"/>
        </w:rPr>
        <w:t>posed model in order to highlight the di</w:t>
      </w:r>
      <w:r w:rsidR="006555F4">
        <w:rPr>
          <w:rFonts w:cs="Times New Roman"/>
        </w:rPr>
        <w:t>ff</w:t>
      </w:r>
      <w:r w:rsidRPr="006555F4">
        <w:rPr>
          <w:rFonts w:cs="Times New Roman"/>
        </w:rPr>
        <w:t>erences with respect to [1], [2] and [4].</w:t>
      </w:r>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 xml:space="preserve">In a </w:t>
      </w:r>
      <w:r w:rsidR="006555F4" w:rsidRPr="006555F4">
        <w:rPr>
          <w:rFonts w:cs="Times New Roman"/>
        </w:rPr>
        <w:t>first</w:t>
      </w:r>
      <w:r w:rsidRPr="006555F4">
        <w:rPr>
          <w:rFonts w:cs="Times New Roman"/>
        </w:rPr>
        <w:t xml:space="preserve"> step we illustrate some basic motor control properties of the model at the level of trajectories and motor cost. In a second step, we examine the complex relationship between movement time, </w:t>
      </w:r>
      <w:r w:rsidR="006555F4">
        <w:rPr>
          <w:rFonts w:cs="Times New Roman"/>
        </w:rPr>
        <w:t>fi</w:t>
      </w:r>
      <w:r w:rsidRPr="006555F4">
        <w:rPr>
          <w:rFonts w:cs="Times New Roman"/>
        </w:rPr>
        <w:t>nal dispersion and the expected gain arising from this model. In a third step, we show that the model globally accounts for Fitts' law. Finally, we show that it generates an asymmetric velocity pro</w:t>
      </w:r>
      <w:r w:rsidR="008E117A">
        <w:rPr>
          <w:rFonts w:cs="Times New Roman"/>
        </w:rPr>
        <w:t>fi</w:t>
      </w:r>
      <w:r w:rsidRPr="006555F4">
        <w:rPr>
          <w:rFonts w:cs="Times New Roman"/>
        </w:rPr>
        <w:t>le, where the asymmetry increases with the amplitude of signal-dependent motor noise.</w:t>
      </w:r>
    </w:p>
    <w:p w:rsidR="007567D5" w:rsidRPr="006555F4" w:rsidRDefault="007567D5" w:rsidP="00D32E0B">
      <w:pPr>
        <w:widowControl w:val="0"/>
        <w:autoSpaceDE w:val="0"/>
        <w:autoSpaceDN w:val="0"/>
        <w:adjustRightInd w:val="0"/>
        <w:spacing w:after="0" w:line="297" w:lineRule="exact"/>
        <w:jc w:val="both"/>
        <w:rPr>
          <w:rFonts w:cs="Times New Roman"/>
        </w:rPr>
      </w:pPr>
    </w:p>
    <w:p w:rsidR="006555F4" w:rsidRPr="006555F4" w:rsidRDefault="006555F4" w:rsidP="00D32E0B">
      <w:pPr>
        <w:widowControl w:val="0"/>
        <w:autoSpaceDE w:val="0"/>
        <w:autoSpaceDN w:val="0"/>
        <w:adjustRightInd w:val="0"/>
        <w:spacing w:after="0" w:line="297" w:lineRule="exact"/>
        <w:jc w:val="both"/>
        <w:rPr>
          <w:rFonts w:cs="Times New Roman"/>
        </w:rPr>
      </w:pPr>
    </w:p>
    <w:p w:rsidR="007567D5" w:rsidRPr="00456AAE" w:rsidRDefault="007567D5" w:rsidP="00D32E0B">
      <w:pPr>
        <w:widowControl w:val="0"/>
        <w:numPr>
          <w:ilvl w:val="0"/>
          <w:numId w:val="3"/>
        </w:numPr>
        <w:tabs>
          <w:tab w:val="clear" w:pos="720"/>
          <w:tab w:val="num" w:pos="620"/>
        </w:tabs>
        <w:overflowPunct w:val="0"/>
        <w:autoSpaceDE w:val="0"/>
        <w:autoSpaceDN w:val="0"/>
        <w:adjustRightInd w:val="0"/>
        <w:spacing w:after="0" w:line="240" w:lineRule="auto"/>
        <w:ind w:left="620" w:hanging="617"/>
        <w:jc w:val="both"/>
        <w:rPr>
          <w:rFonts w:cs="Arial"/>
          <w:b/>
        </w:rPr>
      </w:pPr>
      <w:r w:rsidRPr="00456AAE">
        <w:rPr>
          <w:rFonts w:cs="Arial"/>
          <w:b/>
        </w:rPr>
        <w:t>Movement cost is not a symmet</w:t>
      </w:r>
      <w:r w:rsidR="008E117A" w:rsidRPr="00456AAE">
        <w:rPr>
          <w:rFonts w:cs="Arial"/>
          <w:b/>
        </w:rPr>
        <w:t>ric function of target location</w:t>
      </w:r>
    </w:p>
    <w:p w:rsidR="007567D5" w:rsidRPr="006555F4" w:rsidRDefault="007567D5" w:rsidP="00CC58F9">
      <w:pPr>
        <w:widowControl w:val="0"/>
        <w:autoSpaceDE w:val="0"/>
        <w:autoSpaceDN w:val="0"/>
        <w:adjustRightInd w:val="0"/>
        <w:spacing w:after="0" w:line="297" w:lineRule="exact"/>
        <w:jc w:val="both"/>
        <w:rPr>
          <w:rFonts w:cs="Times New Roman"/>
        </w:rPr>
      </w:pPr>
    </w:p>
    <w:p w:rsidR="007567D5" w:rsidRPr="006555F4" w:rsidDel="000708BE" w:rsidRDefault="007567D5" w:rsidP="00CC58F9">
      <w:pPr>
        <w:widowControl w:val="0"/>
        <w:autoSpaceDE w:val="0"/>
        <w:autoSpaceDN w:val="0"/>
        <w:adjustRightInd w:val="0"/>
        <w:spacing w:after="0" w:line="297" w:lineRule="exact"/>
        <w:jc w:val="both"/>
        <w:rPr>
          <w:del w:id="152" w:author="owh" w:date="2013-12-16T17:22:00Z"/>
          <w:rFonts w:cs="Times New Roman"/>
        </w:rPr>
      </w:pPr>
      <w:del w:id="153" w:author="owh" w:date="2013-12-16T17:20:00Z">
        <w:r w:rsidRPr="006555F4" w:rsidDel="000708BE">
          <w:rPr>
            <w:rFonts w:cs="Times New Roman"/>
          </w:rPr>
          <w:delText>In order to investigate basic properties of the motor control model, it is demonstrated on a</w:delText>
        </w:r>
      </w:del>
      <w:ins w:id="154" w:author="owh" w:date="2013-12-16T17:20:00Z">
        <w:r w:rsidR="000708BE">
          <w:rPr>
            <w:rFonts w:cs="Times New Roman"/>
          </w:rPr>
          <w:t>We</w:t>
        </w:r>
      </w:ins>
      <w:r w:rsidRPr="006555F4">
        <w:rPr>
          <w:rFonts w:cs="Times New Roman"/>
        </w:rPr>
        <w:t xml:space="preserve"> simulated two-joint planar arm </w:t>
      </w:r>
      <w:ins w:id="155" w:author="owh" w:date="2013-12-16T17:20:00Z">
        <w:r w:rsidR="000708BE">
          <w:rPr>
            <w:rFonts w:cs="Times New Roman"/>
          </w:rPr>
          <w:t xml:space="preserve">reaching movements </w:t>
        </w:r>
      </w:ins>
      <w:r w:rsidRPr="006555F4">
        <w:rPr>
          <w:rFonts w:cs="Times New Roman"/>
        </w:rPr>
        <w:t xml:space="preserve">with six muscles </w:t>
      </w:r>
      <w:ins w:id="156" w:author="owh" w:date="2013-12-16T17:21:00Z">
        <w:r w:rsidR="000708BE">
          <w:rPr>
            <w:rFonts w:cs="Times New Roman"/>
          </w:rPr>
          <w:t xml:space="preserve">with the same model as [REF]. </w:t>
        </w:r>
      </w:ins>
      <w:del w:id="157" w:author="owh" w:date="2013-12-16T17:21:00Z">
        <w:r w:rsidRPr="006555F4" w:rsidDel="000708BE">
          <w:rPr>
            <w:rFonts w:cs="Times New Roman"/>
          </w:rPr>
          <w:delText xml:space="preserve">taken from the literature and illustrated in Fig. 9. </w:delText>
        </w:r>
      </w:del>
      <w:r w:rsidRPr="006555F4">
        <w:rPr>
          <w:rFonts w:cs="Times New Roman"/>
        </w:rPr>
        <w:t xml:space="preserve">This simulated arm model is </w:t>
      </w:r>
      <w:ins w:id="158" w:author="owh" w:date="2013-12-16T17:21:00Z">
        <w:r w:rsidR="000708BE">
          <w:rPr>
            <w:rFonts w:cs="Times New Roman"/>
          </w:rPr>
          <w:t>sho</w:t>
        </w:r>
      </w:ins>
      <w:ins w:id="159" w:author="owh" w:date="2013-12-16T17:22:00Z">
        <w:r w:rsidR="000708BE">
          <w:rPr>
            <w:rFonts w:cs="Times New Roman"/>
          </w:rPr>
          <w:t xml:space="preserve">wn in Fig. 9 and </w:t>
        </w:r>
      </w:ins>
      <w:r w:rsidRPr="006555F4">
        <w:rPr>
          <w:rFonts w:cs="Times New Roman"/>
        </w:rPr>
        <w:t>described in more details in Section 4.3.</w:t>
      </w:r>
      <w:ins w:id="160" w:author="owh" w:date="2013-12-16T17:22:00Z">
        <w:r w:rsidR="000708BE">
          <w:rPr>
            <w:rFonts w:cs="Times New Roman"/>
          </w:rPr>
          <w:t xml:space="preserve"> </w:t>
        </w:r>
      </w:ins>
    </w:p>
    <w:p w:rsidR="000708BE" w:rsidRDefault="000708BE" w:rsidP="000708BE">
      <w:pPr>
        <w:widowControl w:val="0"/>
        <w:autoSpaceDE w:val="0"/>
        <w:autoSpaceDN w:val="0"/>
        <w:adjustRightInd w:val="0"/>
        <w:spacing w:after="0" w:line="297" w:lineRule="exact"/>
        <w:jc w:val="both"/>
        <w:rPr>
          <w:ins w:id="161" w:author="owh" w:date="2013-12-16T17:22:00Z"/>
          <w:rFonts w:cs="Times New Roman"/>
        </w:rPr>
        <w:pPrChange w:id="162" w:author="owh" w:date="2013-12-16T17:22:00Z">
          <w:pPr>
            <w:widowControl w:val="0"/>
            <w:autoSpaceDE w:val="0"/>
            <w:autoSpaceDN w:val="0"/>
            <w:adjustRightInd w:val="0"/>
            <w:spacing w:after="0" w:line="297" w:lineRule="exact"/>
            <w:ind w:firstLine="620"/>
            <w:jc w:val="both"/>
          </w:pPr>
        </w:pPrChange>
      </w:pPr>
    </w:p>
    <w:p w:rsidR="007567D5" w:rsidRPr="006555F4" w:rsidDel="00540E8A" w:rsidRDefault="00540E8A" w:rsidP="000708BE">
      <w:pPr>
        <w:widowControl w:val="0"/>
        <w:autoSpaceDE w:val="0"/>
        <w:autoSpaceDN w:val="0"/>
        <w:adjustRightInd w:val="0"/>
        <w:spacing w:after="0" w:line="297" w:lineRule="exact"/>
        <w:ind w:firstLine="620"/>
        <w:jc w:val="both"/>
        <w:rPr>
          <w:del w:id="163" w:author="owh" w:date="2013-12-16T17:24:00Z"/>
          <w:rFonts w:cs="Times New Roman"/>
        </w:rPr>
      </w:pPr>
      <w:commentRangeStart w:id="164"/>
      <w:ins w:id="165" w:author="owh" w:date="2013-12-16T17:24:00Z">
        <w:r>
          <w:rPr>
            <w:rFonts w:cs="Times New Roman"/>
          </w:rPr>
          <w:t xml:space="preserve">Figure </w:t>
        </w:r>
      </w:ins>
      <w:commentRangeEnd w:id="164"/>
      <w:ins w:id="166" w:author="owh" w:date="2013-12-16T17:27:00Z">
        <w:r w:rsidR="00332CCC">
          <w:rPr>
            <w:rStyle w:val="CommentReference"/>
          </w:rPr>
          <w:commentReference w:id="164"/>
        </w:r>
      </w:ins>
      <w:ins w:id="167" w:author="owh" w:date="2013-12-16T17:24:00Z">
        <w:r>
          <w:rPr>
            <w:rFonts w:cs="Times New Roman"/>
          </w:rPr>
          <w:t xml:space="preserve">2 depicts </w:t>
        </w:r>
      </w:ins>
      <w:del w:id="168" w:author="owh" w:date="2013-12-16T17:24:00Z">
        <w:r w:rsidR="007567D5" w:rsidRPr="006555F4" w:rsidDel="00540E8A">
          <w:rPr>
            <w:rFonts w:cs="Times New Roman"/>
          </w:rPr>
          <w:delText xml:space="preserve">The </w:delText>
        </w:r>
      </w:del>
      <w:ins w:id="169" w:author="owh" w:date="2013-12-16T17:24:00Z">
        <w:r>
          <w:rPr>
            <w:rFonts w:cs="Times New Roman"/>
          </w:rPr>
          <w:t>t</w:t>
        </w:r>
        <w:r w:rsidRPr="006555F4">
          <w:rPr>
            <w:rFonts w:cs="Times New Roman"/>
          </w:rPr>
          <w:t xml:space="preserve">he </w:t>
        </w:r>
      </w:ins>
      <w:r w:rsidR="007567D5" w:rsidRPr="006555F4">
        <w:rPr>
          <w:rFonts w:cs="Times New Roman"/>
        </w:rPr>
        <w:t xml:space="preserve">cost obtained from the </w:t>
      </w:r>
      <w:r w:rsidR="006555F4" w:rsidRPr="006555F4">
        <w:rPr>
          <w:rFonts w:cs="Times New Roman"/>
        </w:rPr>
        <w:t>different</w:t>
      </w:r>
      <w:r w:rsidR="007567D5" w:rsidRPr="006555F4">
        <w:rPr>
          <w:rFonts w:cs="Times New Roman"/>
        </w:rPr>
        <w:t xml:space="preserve"> initial con</w:t>
      </w:r>
      <w:r w:rsidR="006555F4" w:rsidRPr="006555F4">
        <w:rPr>
          <w:rFonts w:cs="Times New Roman"/>
        </w:rPr>
        <w:t>fi</w:t>
      </w:r>
      <w:r w:rsidR="007567D5" w:rsidRPr="006555F4">
        <w:rPr>
          <w:rFonts w:cs="Times New Roman"/>
        </w:rPr>
        <w:t>gurations</w:t>
      </w:r>
      <w:ins w:id="170" w:author="owh" w:date="2013-12-16T17:24:00Z">
        <w:r>
          <w:rPr>
            <w:rFonts w:cs="Times New Roman"/>
          </w:rPr>
          <w:t xml:space="preserve">. </w:t>
        </w:r>
      </w:ins>
      <w:del w:id="171" w:author="owh" w:date="2013-12-16T17:24:00Z">
        <w:r w:rsidR="007567D5" w:rsidRPr="006555F4" w:rsidDel="00540E8A">
          <w:rPr>
            <w:rFonts w:cs="Times New Roman"/>
          </w:rPr>
          <w:delText xml:space="preserve"> described in Section 4.3.4 is shown in Figure 2.</w:delText>
        </w:r>
      </w:del>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As expected, one can observe that the smaller the distance to the target, the lower the cost</w:t>
      </w:r>
      <w:ins w:id="172" w:author="owh" w:date="2013-12-16T17:27:00Z">
        <w:r w:rsidR="00332CCC">
          <w:rPr>
            <w:rFonts w:cs="Times New Roman"/>
          </w:rPr>
          <w:t xml:space="preserve"> (red and yellow color)</w:t>
        </w:r>
      </w:ins>
      <w:r w:rsidRPr="006555F4">
        <w:rPr>
          <w:rFonts w:cs="Times New Roman"/>
        </w:rPr>
        <w:t xml:space="preserve">. Furthermore, starting from the </w:t>
      </w:r>
      <w:del w:id="173" w:author="owh" w:date="2013-12-16T17:27:00Z">
        <w:r w:rsidRPr="006555F4" w:rsidDel="00332CCC">
          <w:rPr>
            <w:rFonts w:cs="Times New Roman"/>
          </w:rPr>
          <w:delText xml:space="preserve">left </w:delText>
        </w:r>
      </w:del>
      <w:ins w:id="174" w:author="owh" w:date="2013-12-16T17:27:00Z">
        <w:r w:rsidR="00332CCC" w:rsidRPr="006555F4">
          <w:rPr>
            <w:rFonts w:cs="Times New Roman"/>
          </w:rPr>
          <w:t>left</w:t>
        </w:r>
        <w:r w:rsidR="00332CCC">
          <w:rPr>
            <w:rFonts w:cs="Times New Roman"/>
          </w:rPr>
          <w:t>-</w:t>
        </w:r>
      </w:ins>
      <w:r w:rsidRPr="006555F4">
        <w:rPr>
          <w:rFonts w:cs="Times New Roman"/>
        </w:rPr>
        <w:t>hand</w:t>
      </w:r>
      <w:del w:id="175" w:author="owh" w:date="2013-12-16T17:27:00Z">
        <w:r w:rsidRPr="006555F4" w:rsidDel="00332CCC">
          <w:rPr>
            <w:rFonts w:cs="Times New Roman"/>
          </w:rPr>
          <w:delText>-</w:delText>
        </w:r>
      </w:del>
      <w:ins w:id="176" w:author="owh" w:date="2013-12-16T17:27:00Z">
        <w:r w:rsidR="00332CCC">
          <w:rPr>
            <w:rFonts w:cs="Times New Roman"/>
          </w:rPr>
          <w:t xml:space="preserve"> </w:t>
        </w:r>
      </w:ins>
      <w:r w:rsidRPr="006555F4">
        <w:rPr>
          <w:rFonts w:cs="Times New Roman"/>
        </w:rPr>
        <w:t xml:space="preserve">side of the goal point results in a lower cost than starting from the </w:t>
      </w:r>
      <w:del w:id="177" w:author="owh" w:date="2013-12-16T17:27:00Z">
        <w:r w:rsidRPr="006555F4" w:rsidDel="00332CCC">
          <w:rPr>
            <w:rFonts w:cs="Times New Roman"/>
          </w:rPr>
          <w:delText xml:space="preserve">right </w:delText>
        </w:r>
      </w:del>
      <w:ins w:id="178" w:author="owh" w:date="2013-12-16T17:27:00Z">
        <w:r w:rsidR="00332CCC" w:rsidRPr="006555F4">
          <w:rPr>
            <w:rFonts w:cs="Times New Roman"/>
          </w:rPr>
          <w:t>right</w:t>
        </w:r>
        <w:r w:rsidR="00332CCC">
          <w:rPr>
            <w:rFonts w:cs="Times New Roman"/>
          </w:rPr>
          <w:t>-</w:t>
        </w:r>
      </w:ins>
      <w:r w:rsidRPr="006555F4">
        <w:rPr>
          <w:rFonts w:cs="Times New Roman"/>
        </w:rPr>
        <w:t>hand</w:t>
      </w:r>
      <w:del w:id="179" w:author="owh" w:date="2013-12-16T17:27:00Z">
        <w:r w:rsidRPr="006555F4" w:rsidDel="00332CCC">
          <w:rPr>
            <w:rFonts w:cs="Times New Roman"/>
          </w:rPr>
          <w:delText>-</w:delText>
        </w:r>
      </w:del>
      <w:ins w:id="180" w:author="owh" w:date="2013-12-16T17:27:00Z">
        <w:r w:rsidR="00332CCC">
          <w:rPr>
            <w:rFonts w:cs="Times New Roman"/>
          </w:rPr>
          <w:t xml:space="preserve"> </w:t>
        </w:r>
      </w:ins>
      <w:r w:rsidRPr="006555F4">
        <w:rPr>
          <w:rFonts w:cs="Times New Roman"/>
        </w:rPr>
        <w:t xml:space="preserve">side. This is explained by the fact that the optimal muscular strategy for performing these movements </w:t>
      </w:r>
      <w:r w:rsidR="006555F4" w:rsidRPr="006555F4">
        <w:rPr>
          <w:rFonts w:cs="Times New Roman"/>
        </w:rPr>
        <w:t>differs</w:t>
      </w:r>
      <w:r w:rsidRPr="006555F4">
        <w:rPr>
          <w:rFonts w:cs="Times New Roman"/>
        </w:rPr>
        <w:t xml:space="preserve"> depending on the side. Actually, movements starting from the right are performed by moving simultaneously the elbow and the shoulder whereas when starting from the left, only the shoulder is involved, leading to a lower </w:t>
      </w:r>
      <w:ins w:id="181" w:author="owh" w:date="2013-12-16T17:28:00Z">
        <w:r w:rsidR="00332CCC">
          <w:rPr>
            <w:rFonts w:cs="Times New Roman"/>
          </w:rPr>
          <w:t xml:space="preserve">motor </w:t>
        </w:r>
      </w:ins>
      <w:r w:rsidRPr="006555F4">
        <w:rPr>
          <w:rFonts w:cs="Times New Roman"/>
        </w:rPr>
        <w:t>cost. The muscular activations corresponding to these two situations are shown in Figure 3.</w:t>
      </w:r>
    </w:p>
    <w:p w:rsidR="007567D5" w:rsidRPr="006555F4" w:rsidRDefault="007567D5" w:rsidP="006555F4">
      <w:pPr>
        <w:widowControl w:val="0"/>
        <w:autoSpaceDE w:val="0"/>
        <w:autoSpaceDN w:val="0"/>
        <w:adjustRightInd w:val="0"/>
        <w:spacing w:after="0" w:line="297" w:lineRule="exact"/>
        <w:ind w:firstLine="620"/>
        <w:jc w:val="both"/>
        <w:rPr>
          <w:rFonts w:cs="Times New Roman"/>
        </w:rPr>
      </w:pPr>
      <w:r w:rsidRPr="006555F4">
        <w:rPr>
          <w:rFonts w:cs="Times New Roman"/>
        </w:rPr>
        <w:t xml:space="preserve">One can see that the pattern of activation varies depending on the initial </w:t>
      </w:r>
      <w:r w:rsidR="006555F4" w:rsidRPr="006555F4">
        <w:rPr>
          <w:rFonts w:cs="Times New Roman"/>
        </w:rPr>
        <w:t>configuration of the move</w:t>
      </w:r>
      <w:r w:rsidRPr="006555F4">
        <w:rPr>
          <w:rFonts w:cs="Times New Roman"/>
        </w:rPr>
        <w:t xml:space="preserve">ment, corresponding to two </w:t>
      </w:r>
      <w:r w:rsidR="006555F4" w:rsidRPr="006555F4">
        <w:rPr>
          <w:rFonts w:cs="Times New Roman"/>
        </w:rPr>
        <w:t>different</w:t>
      </w:r>
      <w:r w:rsidRPr="006555F4">
        <w:rPr>
          <w:rFonts w:cs="Times New Roman"/>
        </w:rPr>
        <w:t xml:space="preserve"> optimal strategies: when starting from a short distance to the </w:t>
      </w:r>
      <w:del w:id="182" w:author="owh" w:date="2013-12-16T17:32:00Z">
        <w:r w:rsidRPr="006555F4" w:rsidDel="00332CCC">
          <w:rPr>
            <w:rFonts w:cs="Times New Roman"/>
          </w:rPr>
          <w:delText xml:space="preserve">left </w:delText>
        </w:r>
      </w:del>
      <w:ins w:id="183" w:author="owh" w:date="2013-12-16T17:32:00Z">
        <w:r w:rsidR="00332CCC" w:rsidRPr="006555F4">
          <w:rPr>
            <w:rFonts w:cs="Times New Roman"/>
          </w:rPr>
          <w:t>left</w:t>
        </w:r>
        <w:r w:rsidR="00332CCC">
          <w:rPr>
            <w:rFonts w:cs="Times New Roman"/>
          </w:rPr>
          <w:t>-</w:t>
        </w:r>
      </w:ins>
      <w:r w:rsidRPr="006555F4">
        <w:rPr>
          <w:rFonts w:cs="Times New Roman"/>
        </w:rPr>
        <w:t>hand</w:t>
      </w:r>
      <w:del w:id="184" w:author="owh" w:date="2013-12-16T17:32:00Z">
        <w:r w:rsidRPr="006555F4" w:rsidDel="00332CCC">
          <w:rPr>
            <w:rFonts w:cs="Times New Roman"/>
          </w:rPr>
          <w:delText>-</w:delText>
        </w:r>
      </w:del>
      <w:ins w:id="185" w:author="owh" w:date="2013-12-16T17:32:00Z">
        <w:r w:rsidR="00332CCC">
          <w:rPr>
            <w:rFonts w:cs="Times New Roman"/>
          </w:rPr>
          <w:t xml:space="preserve"> </w:t>
        </w:r>
      </w:ins>
      <w:r w:rsidRPr="006555F4">
        <w:rPr>
          <w:rFonts w:cs="Times New Roman"/>
        </w:rPr>
        <w:t xml:space="preserve">side, only the shoulder is moved, whereas when starting from a long distance to the </w:t>
      </w:r>
      <w:del w:id="186" w:author="owh" w:date="2013-12-16T17:33:00Z">
        <w:r w:rsidRPr="006555F4" w:rsidDel="00332CCC">
          <w:rPr>
            <w:rFonts w:cs="Times New Roman"/>
          </w:rPr>
          <w:delText xml:space="preserve">right </w:delText>
        </w:r>
      </w:del>
      <w:ins w:id="187" w:author="owh" w:date="2013-12-16T17:33:00Z">
        <w:r w:rsidR="00332CCC" w:rsidRPr="006555F4">
          <w:rPr>
            <w:rFonts w:cs="Times New Roman"/>
          </w:rPr>
          <w:t>right</w:t>
        </w:r>
        <w:r w:rsidR="00332CCC">
          <w:rPr>
            <w:rFonts w:cs="Times New Roman"/>
          </w:rPr>
          <w:t>-</w:t>
        </w:r>
      </w:ins>
      <w:r w:rsidRPr="006555F4">
        <w:rPr>
          <w:rFonts w:cs="Times New Roman"/>
        </w:rPr>
        <w:t>hand</w:t>
      </w:r>
      <w:del w:id="188" w:author="owh" w:date="2013-12-16T17:33:00Z">
        <w:r w:rsidRPr="006555F4" w:rsidDel="00332CCC">
          <w:rPr>
            <w:rFonts w:cs="Times New Roman"/>
          </w:rPr>
          <w:delText>-</w:delText>
        </w:r>
      </w:del>
      <w:ins w:id="189" w:author="owh" w:date="2013-12-16T17:33:00Z">
        <w:r w:rsidR="00332CCC">
          <w:rPr>
            <w:rFonts w:cs="Times New Roman"/>
          </w:rPr>
          <w:t xml:space="preserve"> </w:t>
        </w:r>
      </w:ins>
      <w:r w:rsidRPr="006555F4">
        <w:rPr>
          <w:rFonts w:cs="Times New Roman"/>
        </w:rPr>
        <w:t xml:space="preserve">side, both the elbow and shoulder are moved, resulting in a more complex muscular activation strategy. </w:t>
      </w:r>
      <w:commentRangeStart w:id="190"/>
      <w:r w:rsidRPr="006555F4">
        <w:rPr>
          <w:rFonts w:cs="Times New Roman"/>
        </w:rPr>
        <w:t>One</w:t>
      </w:r>
      <w:commentRangeEnd w:id="190"/>
      <w:r w:rsidR="00596E25">
        <w:rPr>
          <w:rStyle w:val="CommentReference"/>
        </w:rPr>
        <w:commentReference w:id="190"/>
      </w:r>
      <w:r w:rsidRPr="006555F4">
        <w:rPr>
          <w:rFonts w:cs="Times New Roman"/>
        </w:rPr>
        <w:t xml:space="preserve"> can also see that co-contraction</w:t>
      </w:r>
      <w:ins w:id="191" w:author="owh" w:date="2013-12-16T17:33:00Z">
        <w:r w:rsidR="00596E25">
          <w:rPr>
            <w:rFonts w:cs="Times New Roman"/>
          </w:rPr>
          <w:t>s</w:t>
        </w:r>
      </w:ins>
      <w:r w:rsidRPr="006555F4">
        <w:rPr>
          <w:rFonts w:cs="Times New Roman"/>
        </w:rPr>
        <w:t xml:space="preserve"> </w:t>
      </w:r>
      <w:del w:id="192" w:author="owh" w:date="2013-12-16T17:33:00Z">
        <w:r w:rsidRPr="006555F4" w:rsidDel="00596E25">
          <w:rPr>
            <w:rFonts w:cs="Times New Roman"/>
          </w:rPr>
          <w:delText xml:space="preserve">is </w:delText>
        </w:r>
      </w:del>
      <w:ins w:id="193" w:author="owh" w:date="2013-12-16T17:33:00Z">
        <w:r w:rsidR="00596E25">
          <w:rPr>
            <w:rFonts w:cs="Times New Roman"/>
          </w:rPr>
          <w:t>are</w:t>
        </w:r>
        <w:r w:rsidR="00596E25" w:rsidRPr="006555F4">
          <w:rPr>
            <w:rFonts w:cs="Times New Roman"/>
          </w:rPr>
          <w:t xml:space="preserve"> </w:t>
        </w:r>
      </w:ins>
      <w:r w:rsidRPr="006555F4">
        <w:rPr>
          <w:rFonts w:cs="Times New Roman"/>
        </w:rPr>
        <w:t>avoided, consistently with the minimum intervention principle [6].</w:t>
      </w:r>
    </w:p>
    <w:p w:rsidR="007567D5" w:rsidRPr="006555F4" w:rsidRDefault="007567D5" w:rsidP="00D32E0B">
      <w:pPr>
        <w:widowControl w:val="0"/>
        <w:autoSpaceDE w:val="0"/>
        <w:autoSpaceDN w:val="0"/>
        <w:adjustRightInd w:val="0"/>
        <w:spacing w:after="0" w:line="281" w:lineRule="exact"/>
        <w:jc w:val="both"/>
        <w:rPr>
          <w:rFonts w:cs="Times New Roman"/>
        </w:rPr>
      </w:pPr>
    </w:p>
    <w:p w:rsidR="006555F4" w:rsidRPr="006555F4" w:rsidRDefault="006555F4" w:rsidP="00D32E0B">
      <w:pPr>
        <w:widowControl w:val="0"/>
        <w:autoSpaceDE w:val="0"/>
        <w:autoSpaceDN w:val="0"/>
        <w:adjustRightInd w:val="0"/>
        <w:spacing w:after="0" w:line="281" w:lineRule="exact"/>
        <w:jc w:val="both"/>
        <w:rPr>
          <w:rFonts w:cs="Times New Roman"/>
        </w:rPr>
      </w:pPr>
    </w:p>
    <w:p w:rsidR="007567D5" w:rsidRPr="006555F4" w:rsidRDefault="007567D5" w:rsidP="006555F4">
      <w:pPr>
        <w:widowControl w:val="0"/>
        <w:numPr>
          <w:ilvl w:val="0"/>
          <w:numId w:val="3"/>
        </w:numPr>
        <w:tabs>
          <w:tab w:val="clear" w:pos="720"/>
          <w:tab w:val="num" w:pos="620"/>
        </w:tabs>
        <w:overflowPunct w:val="0"/>
        <w:autoSpaceDE w:val="0"/>
        <w:autoSpaceDN w:val="0"/>
        <w:adjustRightInd w:val="0"/>
        <w:spacing w:after="0" w:line="240" w:lineRule="auto"/>
        <w:ind w:left="620" w:hanging="617"/>
        <w:jc w:val="both"/>
        <w:rPr>
          <w:rFonts w:cs="Arial"/>
          <w:b/>
        </w:rPr>
      </w:pPr>
      <w:r w:rsidRPr="006555F4">
        <w:rPr>
          <w:rFonts w:cs="Arial"/>
          <w:b/>
        </w:rPr>
        <w:t xml:space="preserve">Relations between movement time, expected gain and </w:t>
      </w:r>
      <w:r w:rsidR="006555F4">
        <w:rPr>
          <w:rFonts w:cs="Arial"/>
          <w:b/>
        </w:rPr>
        <w:t xml:space="preserve">final </w:t>
      </w:r>
      <w:r w:rsidRPr="006555F4">
        <w:rPr>
          <w:rFonts w:cs="Arial"/>
          <w:b/>
        </w:rPr>
        <w:t xml:space="preserve">dispersion </w:t>
      </w:r>
    </w:p>
    <w:p w:rsidR="007567D5" w:rsidRPr="006555F4" w:rsidRDefault="007567D5" w:rsidP="00CC58F9">
      <w:pPr>
        <w:widowControl w:val="0"/>
        <w:autoSpaceDE w:val="0"/>
        <w:autoSpaceDN w:val="0"/>
        <w:adjustRightInd w:val="0"/>
        <w:spacing w:after="0" w:line="297" w:lineRule="exact"/>
        <w:jc w:val="both"/>
        <w:rPr>
          <w:rFonts w:cs="Times New Roman"/>
        </w:rPr>
      </w:pPr>
    </w:p>
    <w:p w:rsidR="007567D5" w:rsidRDefault="007567D5" w:rsidP="00CC58F9">
      <w:pPr>
        <w:widowControl w:val="0"/>
        <w:autoSpaceDE w:val="0"/>
        <w:autoSpaceDN w:val="0"/>
        <w:adjustRightInd w:val="0"/>
        <w:spacing w:after="0" w:line="297" w:lineRule="exact"/>
        <w:jc w:val="both"/>
        <w:rPr>
          <w:rFonts w:cs="Times New Roman"/>
        </w:rPr>
      </w:pPr>
      <w:r w:rsidRPr="006555F4">
        <w:rPr>
          <w:rFonts w:cs="Times New Roman"/>
        </w:rPr>
        <w:t xml:space="preserve">The model presented </w:t>
      </w:r>
      <w:del w:id="194" w:author="owh" w:date="2013-12-16T17:35:00Z">
        <w:r w:rsidRPr="006555F4" w:rsidDel="001A0183">
          <w:rPr>
            <w:rFonts w:cs="Times New Roman"/>
          </w:rPr>
          <w:delText>in this paper</w:delText>
        </w:r>
      </w:del>
      <w:ins w:id="195" w:author="owh" w:date="2013-12-16T17:35:00Z">
        <w:r w:rsidR="001A0183">
          <w:rPr>
            <w:rFonts w:cs="Times New Roman"/>
          </w:rPr>
          <w:t>here</w:t>
        </w:r>
      </w:ins>
      <w:r w:rsidRPr="006555F4">
        <w:rPr>
          <w:rFonts w:cs="Times New Roman"/>
        </w:rPr>
        <w:t xml:space="preserve"> is designed to investigate the complex relationships between movement duration, expected gain and</w:t>
      </w:r>
      <w:r w:rsidR="006555F4">
        <w:rPr>
          <w:rFonts w:cs="Times New Roman"/>
        </w:rPr>
        <w:t xml:space="preserve"> final </w:t>
      </w:r>
      <w:r w:rsidRPr="006555F4">
        <w:rPr>
          <w:rFonts w:cs="Times New Roman"/>
        </w:rPr>
        <w:t>dispersion. In order to perform this investigation, we chose</w:t>
      </w:r>
      <w:ins w:id="196" w:author="owh" w:date="2013-12-16T17:35:00Z">
        <w:r w:rsidR="001A0183">
          <w:rPr>
            <w:rFonts w:cs="Times New Roman"/>
          </w:rPr>
          <w:t>d</w:t>
        </w:r>
      </w:ins>
      <w:r w:rsidRPr="006555F4">
        <w:rPr>
          <w:rFonts w:cs="Times New Roman"/>
        </w:rPr>
        <w:t xml:space="preserve"> a set of</w:t>
      </w:r>
      <w:bookmarkStart w:id="197" w:name="page4"/>
      <w:bookmarkEnd w:id="197"/>
      <w:r w:rsidR="006555F4">
        <w:rPr>
          <w:rFonts w:cs="Times New Roman"/>
        </w:rPr>
        <w:t xml:space="preserve"> fi</w:t>
      </w:r>
      <w:r w:rsidR="006555F4" w:rsidRPr="00CC58F9">
        <w:rPr>
          <w:rFonts w:cs="Times New Roman"/>
        </w:rPr>
        <w:t>ve target sizes (</w:t>
      </w:r>
      <w:del w:id="198" w:author="owh" w:date="2013-12-16T17:35:00Z">
        <w:r w:rsidR="006555F4" w:rsidRPr="00CC58F9" w:rsidDel="001A0183">
          <w:rPr>
            <w:rFonts w:cs="Times New Roman"/>
          </w:rPr>
          <w:delText>f</w:delText>
        </w:r>
      </w:del>
      <w:r w:rsidR="006555F4" w:rsidRPr="00CC58F9">
        <w:rPr>
          <w:rFonts w:cs="Times New Roman"/>
        </w:rPr>
        <w:t>1mm, 2mm, 6mm, 10mm, 20mm</w:t>
      </w:r>
      <w:del w:id="199" w:author="owh" w:date="2013-12-16T17:35:00Z">
        <w:r w:rsidR="006555F4" w:rsidRPr="00CC58F9" w:rsidDel="001A0183">
          <w:rPr>
            <w:rFonts w:cs="Times New Roman"/>
          </w:rPr>
          <w:delText>g</w:delText>
        </w:r>
      </w:del>
      <w:r w:rsidR="006555F4" w:rsidRPr="00CC58F9">
        <w:rPr>
          <w:rFonts w:cs="Times New Roman"/>
        </w:rPr>
        <w:t>). For each (distance, target size) pair, we optimized a specific controller (see Methods). For each of these controllers corresponding to each (distance, target size) pair, we recorded movement time, final dispersion and performance. The corresponding data is shown in Fig. 4.</w:t>
      </w:r>
    </w:p>
    <w:p w:rsidR="007567D5" w:rsidRPr="006555F4" w:rsidDel="007C5C30" w:rsidRDefault="007567D5" w:rsidP="00CC58F9">
      <w:pPr>
        <w:widowControl w:val="0"/>
        <w:autoSpaceDE w:val="0"/>
        <w:autoSpaceDN w:val="0"/>
        <w:adjustRightInd w:val="0"/>
        <w:spacing w:after="0" w:line="297" w:lineRule="exact"/>
        <w:ind w:firstLine="620"/>
        <w:jc w:val="both"/>
        <w:rPr>
          <w:del w:id="200" w:author="owh" w:date="2013-12-16T17:59:00Z"/>
          <w:rFonts w:cs="Times New Roman"/>
        </w:rPr>
      </w:pPr>
      <w:r w:rsidRPr="00CC58F9">
        <w:rPr>
          <w:rFonts w:cs="Times New Roman"/>
        </w:rPr>
        <w:t>As illustrated in Fig. 1</w:t>
      </w:r>
      <w:del w:id="201" w:author="owh" w:date="2013-12-16T17:59:00Z">
        <w:r w:rsidRPr="00CC58F9" w:rsidDel="007C5C30">
          <w:rPr>
            <w:rFonts w:cs="Times New Roman"/>
          </w:rPr>
          <w:delText>(</w:delText>
        </w:r>
      </w:del>
      <w:r w:rsidRPr="00CC58F9">
        <w:rPr>
          <w:rFonts w:cs="Times New Roman"/>
        </w:rPr>
        <w:t>B</w:t>
      </w:r>
      <w:del w:id="202" w:author="owh" w:date="2013-12-16T17:59:00Z">
        <w:r w:rsidRPr="00CC58F9" w:rsidDel="007C5C30">
          <w:rPr>
            <w:rFonts w:cs="Times New Roman"/>
          </w:rPr>
          <w:delText>)</w:delText>
        </w:r>
      </w:del>
      <w:r w:rsidRPr="00CC58F9">
        <w:rPr>
          <w:rFonts w:cs="Times New Roman"/>
        </w:rPr>
        <w:t xml:space="preserve">, the probability to reach the target depends on the size of the </w:t>
      </w:r>
      <w:r w:rsidRPr="00CC58F9">
        <w:rPr>
          <w:rFonts w:cs="Times New Roman"/>
        </w:rPr>
        <w:lastRenderedPageBreak/>
        <w:t>target and the time of the movement (or its velocity). More precisely, if the target is smaller, fast movements should fail more often. Thus, as a result of including the accuracy constraint in the model, the optimal movement time resulting from the intuition described in Fig. 1</w:t>
      </w:r>
      <w:del w:id="203" w:author="owh" w:date="2013-12-16T17:59:00Z">
        <w:r w:rsidRPr="00CC58F9" w:rsidDel="007C5C30">
          <w:rPr>
            <w:rFonts w:cs="Times New Roman"/>
          </w:rPr>
          <w:delText>(</w:delText>
        </w:r>
      </w:del>
      <w:r w:rsidRPr="00CC58F9">
        <w:rPr>
          <w:rFonts w:cs="Times New Roman"/>
        </w:rPr>
        <w:t>B</w:t>
      </w:r>
      <w:del w:id="204" w:author="owh" w:date="2013-12-16T17:59:00Z">
        <w:r w:rsidRPr="00CC58F9" w:rsidDel="007C5C30">
          <w:rPr>
            <w:rFonts w:cs="Times New Roman"/>
          </w:rPr>
          <w:delText>)</w:delText>
        </w:r>
      </w:del>
      <w:r w:rsidRPr="00CC58F9">
        <w:rPr>
          <w:rFonts w:cs="Times New Roman"/>
        </w:rPr>
        <w:t xml:space="preserve"> should be always longer than the optimal movement time resulting from the model of [2].</w:t>
      </w:r>
      <w:ins w:id="205" w:author="owh" w:date="2013-12-16T17:59:00Z">
        <w:r w:rsidR="007C5C30">
          <w:rPr>
            <w:rFonts w:cs="Times New Roman"/>
          </w:rPr>
          <w:t xml:space="preserve"> </w:t>
        </w:r>
      </w:ins>
    </w:p>
    <w:p w:rsidR="007567D5" w:rsidRPr="006555F4" w:rsidDel="007C5C30" w:rsidRDefault="007567D5" w:rsidP="00CC58F9">
      <w:pPr>
        <w:widowControl w:val="0"/>
        <w:autoSpaceDE w:val="0"/>
        <w:autoSpaceDN w:val="0"/>
        <w:adjustRightInd w:val="0"/>
        <w:spacing w:after="0" w:line="297" w:lineRule="exact"/>
        <w:ind w:firstLine="620"/>
        <w:jc w:val="both"/>
        <w:rPr>
          <w:del w:id="206" w:author="owh" w:date="2013-12-16T18:02:00Z"/>
          <w:rFonts w:cs="Times New Roman"/>
        </w:rPr>
      </w:pPr>
      <w:r w:rsidRPr="00CC58F9">
        <w:rPr>
          <w:rFonts w:cs="Times New Roman"/>
        </w:rPr>
        <w:t xml:space="preserve">This is what is observed in </w:t>
      </w:r>
      <w:commentRangeStart w:id="207"/>
      <w:r w:rsidRPr="00CC58F9">
        <w:rPr>
          <w:rFonts w:cs="Times New Roman"/>
        </w:rPr>
        <w:t>Fig. 4</w:t>
      </w:r>
      <w:del w:id="208" w:author="owh" w:date="2013-12-16T17:59:00Z">
        <w:r w:rsidRPr="00CC58F9" w:rsidDel="007C5C30">
          <w:rPr>
            <w:rFonts w:cs="Times New Roman"/>
          </w:rPr>
          <w:delText>(</w:delText>
        </w:r>
      </w:del>
      <w:r w:rsidRPr="00CC58F9">
        <w:rPr>
          <w:rFonts w:cs="Times New Roman"/>
        </w:rPr>
        <w:t>A</w:t>
      </w:r>
      <w:commentRangeEnd w:id="207"/>
      <w:r w:rsidR="007C5C30">
        <w:rPr>
          <w:rStyle w:val="CommentReference"/>
        </w:rPr>
        <w:commentReference w:id="207"/>
      </w:r>
      <w:del w:id="209" w:author="owh" w:date="2013-12-16T17:59:00Z">
        <w:r w:rsidRPr="00CC58F9" w:rsidDel="007C5C30">
          <w:rPr>
            <w:rFonts w:cs="Times New Roman"/>
          </w:rPr>
          <w:delText>)</w:delText>
        </w:r>
      </w:del>
      <w:r w:rsidRPr="00CC58F9">
        <w:rPr>
          <w:rFonts w:cs="Times New Roman"/>
        </w:rPr>
        <w:t xml:space="preserve">. </w:t>
      </w:r>
      <w:commentRangeStart w:id="210"/>
      <w:r w:rsidRPr="00CC58F9">
        <w:rPr>
          <w:rFonts w:cs="Times New Roman"/>
        </w:rPr>
        <w:t>One can see that movement time increases when the target is smaller, and also increases with the movement distance, consistently with Fitt's law</w:t>
      </w:r>
      <w:commentRangeEnd w:id="210"/>
      <w:r w:rsidR="007C5C30">
        <w:rPr>
          <w:rStyle w:val="CommentReference"/>
        </w:rPr>
        <w:commentReference w:id="210"/>
      </w:r>
      <w:r w:rsidRPr="00CC58F9">
        <w:rPr>
          <w:rFonts w:cs="Times New Roman"/>
        </w:rPr>
        <w:t>.</w:t>
      </w:r>
      <w:ins w:id="211" w:author="owh" w:date="2013-12-16T18:02:00Z">
        <w:r w:rsidR="007C5C30">
          <w:rPr>
            <w:rFonts w:cs="Times New Roman"/>
          </w:rPr>
          <w:t xml:space="preserve"> </w:t>
        </w:r>
      </w:ins>
    </w:p>
    <w:p w:rsidR="007567D5" w:rsidRPr="006555F4" w:rsidRDefault="007567D5" w:rsidP="007C5C30">
      <w:pPr>
        <w:widowControl w:val="0"/>
        <w:autoSpaceDE w:val="0"/>
        <w:autoSpaceDN w:val="0"/>
        <w:adjustRightInd w:val="0"/>
        <w:spacing w:after="0" w:line="297" w:lineRule="exact"/>
        <w:ind w:firstLine="620"/>
        <w:jc w:val="both"/>
        <w:rPr>
          <w:rFonts w:cs="Times New Roman"/>
        </w:rPr>
      </w:pPr>
      <w:del w:id="212" w:author="owh" w:date="2013-12-16T18:02:00Z">
        <w:r w:rsidRPr="00CC58F9" w:rsidDel="007C5C30">
          <w:rPr>
            <w:rFonts w:cs="Times New Roman"/>
          </w:rPr>
          <w:delText>In Fig. 4(B), o</w:delText>
        </w:r>
      </w:del>
      <w:ins w:id="213" w:author="owh" w:date="2013-12-16T18:02:00Z">
        <w:r w:rsidR="007C5C30">
          <w:rPr>
            <w:rFonts w:cs="Times New Roman"/>
          </w:rPr>
          <w:t xml:space="preserve">We also observe that </w:t>
        </w:r>
      </w:ins>
      <w:del w:id="214" w:author="owh" w:date="2013-12-16T18:02:00Z">
        <w:r w:rsidRPr="00CC58F9" w:rsidDel="007C5C30">
          <w:rPr>
            <w:rFonts w:cs="Times New Roman"/>
          </w:rPr>
          <w:delText>ne can</w:delText>
        </w:r>
      </w:del>
      <w:del w:id="215" w:author="owh" w:date="2013-12-16T18:03:00Z">
        <w:r w:rsidRPr="00CC58F9" w:rsidDel="007C5C30">
          <w:rPr>
            <w:rFonts w:cs="Times New Roman"/>
          </w:rPr>
          <w:delText xml:space="preserve"> see that </w:delText>
        </w:r>
      </w:del>
      <w:r w:rsidRPr="00CC58F9">
        <w:rPr>
          <w:rFonts w:cs="Times New Roman"/>
        </w:rPr>
        <w:t>the net expected return is smaller for a larger distance</w:t>
      </w:r>
      <w:ins w:id="216" w:author="owh" w:date="2013-12-16T18:03:00Z">
        <w:r w:rsidR="007C5C30">
          <w:rPr>
            <w:rFonts w:cs="Times New Roman"/>
          </w:rPr>
          <w:t xml:space="preserve"> (Fig. 4B)</w:t>
        </w:r>
      </w:ins>
      <w:r w:rsidRPr="00CC58F9">
        <w:rPr>
          <w:rFonts w:cs="Times New Roman"/>
        </w:rPr>
        <w:t>, because the muscular</w:t>
      </w:r>
      <w:r w:rsidR="001F1A2A">
        <w:rPr>
          <w:rFonts w:cs="Times New Roman"/>
        </w:rPr>
        <w:t xml:space="preserve"> effort </w:t>
      </w:r>
      <w:r w:rsidRPr="00CC58F9">
        <w:rPr>
          <w:rFonts w:cs="Times New Roman"/>
        </w:rPr>
        <w:t>for performing a larger movement is larger.</w:t>
      </w:r>
    </w:p>
    <w:p w:rsidR="007567D5" w:rsidRPr="006555F4" w:rsidRDefault="007567D5" w:rsidP="00CC58F9">
      <w:pPr>
        <w:widowControl w:val="0"/>
        <w:autoSpaceDE w:val="0"/>
        <w:autoSpaceDN w:val="0"/>
        <w:adjustRightInd w:val="0"/>
        <w:spacing w:after="0" w:line="297" w:lineRule="exact"/>
        <w:ind w:firstLine="620"/>
        <w:jc w:val="both"/>
        <w:rPr>
          <w:rFonts w:cs="Times New Roman"/>
        </w:rPr>
      </w:pPr>
      <w:r w:rsidRPr="00CC58F9">
        <w:rPr>
          <w:rFonts w:cs="Times New Roman"/>
        </w:rPr>
        <w:t xml:space="preserve">Most importantly, the net expected return increases with the size of the target. </w:t>
      </w:r>
      <w:commentRangeStart w:id="217"/>
      <w:r w:rsidRPr="00CC58F9">
        <w:rPr>
          <w:rFonts w:cs="Times New Roman"/>
        </w:rPr>
        <w:t>There are two explanations for this fact. Fi</w:t>
      </w:r>
      <w:r w:rsidR="006555F4" w:rsidRPr="00CC58F9">
        <w:rPr>
          <w:rFonts w:cs="Times New Roman"/>
        </w:rPr>
        <w:t>rst</w:t>
      </w:r>
      <w:r w:rsidRPr="00CC58F9">
        <w:rPr>
          <w:rFonts w:cs="Times New Roman"/>
        </w:rPr>
        <w:t xml:space="preserve">, it means that the </w:t>
      </w:r>
      <w:r w:rsidR="006555F4" w:rsidRPr="00CC58F9">
        <w:rPr>
          <w:rFonts w:cs="Times New Roman"/>
        </w:rPr>
        <w:t>benefit</w:t>
      </w:r>
      <w:r w:rsidRPr="00CC58F9">
        <w:rPr>
          <w:rFonts w:cs="Times New Roman"/>
        </w:rPr>
        <w:t xml:space="preserve"> in terms of subjective value from reaching the target faster is higher than the increase in cost resulting from a faster movement. Second, if the target is larger, less precision constraints on the movement can result in a better trajectory in terms of muscular activations to reach the target.</w:t>
      </w:r>
      <w:commentRangeEnd w:id="217"/>
      <w:r w:rsidR="007C5C30">
        <w:rPr>
          <w:rStyle w:val="CommentReference"/>
        </w:rPr>
        <w:commentReference w:id="217"/>
      </w:r>
    </w:p>
    <w:p w:rsidR="007567D5" w:rsidRPr="006555F4" w:rsidDel="007C5C30" w:rsidRDefault="007567D5" w:rsidP="00CC58F9">
      <w:pPr>
        <w:widowControl w:val="0"/>
        <w:autoSpaceDE w:val="0"/>
        <w:autoSpaceDN w:val="0"/>
        <w:adjustRightInd w:val="0"/>
        <w:spacing w:after="0" w:line="297" w:lineRule="exact"/>
        <w:ind w:firstLine="620"/>
        <w:jc w:val="both"/>
        <w:rPr>
          <w:del w:id="218" w:author="owh" w:date="2013-12-16T18:05:00Z"/>
          <w:rFonts w:cs="Times New Roman"/>
        </w:rPr>
      </w:pPr>
      <w:r w:rsidRPr="00CC58F9">
        <w:rPr>
          <w:rFonts w:cs="Times New Roman"/>
        </w:rPr>
        <w:t xml:space="preserve">Finally, Figure 5 shows an example of the obtained dispersion corresponding to the </w:t>
      </w:r>
      <w:r w:rsidR="007C5C30">
        <w:rPr>
          <w:rFonts w:cs="Times New Roman"/>
        </w:rPr>
        <w:t>fi</w:t>
      </w:r>
      <w:r w:rsidRPr="00CC58F9">
        <w:rPr>
          <w:rFonts w:cs="Times New Roman"/>
        </w:rPr>
        <w:t>ve targets from a distance of 18cm, using 100 trajectories from the same starting point at x = 0 to the target.</w:t>
      </w:r>
      <w:ins w:id="219" w:author="owh" w:date="2013-12-16T18:05:00Z">
        <w:r w:rsidR="007C5C30">
          <w:rPr>
            <w:rFonts w:cs="Times New Roman"/>
          </w:rPr>
          <w:t xml:space="preserve"> </w:t>
        </w:r>
      </w:ins>
    </w:p>
    <w:p w:rsidR="007567D5" w:rsidRPr="006555F4" w:rsidRDefault="007567D5" w:rsidP="00CC58F9">
      <w:pPr>
        <w:widowControl w:val="0"/>
        <w:autoSpaceDE w:val="0"/>
        <w:autoSpaceDN w:val="0"/>
        <w:adjustRightInd w:val="0"/>
        <w:spacing w:after="0" w:line="297" w:lineRule="exact"/>
        <w:ind w:firstLine="620"/>
        <w:jc w:val="both"/>
        <w:rPr>
          <w:rFonts w:cs="Times New Roman"/>
        </w:rPr>
      </w:pPr>
      <w:r w:rsidRPr="00CC58F9">
        <w:rPr>
          <w:rFonts w:cs="Times New Roman"/>
        </w:rPr>
        <w:t xml:space="preserve">One can observe that, when the target is smaller, dispersion is reduced to increase the probability of reaching the target. In order to reduce dispersion, the motion is </w:t>
      </w:r>
      <w:ins w:id="220" w:author="owh" w:date="2013-12-16T18:05:00Z">
        <w:r w:rsidR="007C5C30">
          <w:rPr>
            <w:rFonts w:cs="Times New Roman"/>
          </w:rPr>
          <w:t>slowed down</w:t>
        </w:r>
      </w:ins>
      <w:del w:id="221" w:author="owh" w:date="2013-12-16T18:05:00Z">
        <w:r w:rsidRPr="00CC58F9" w:rsidDel="007C5C30">
          <w:rPr>
            <w:rFonts w:cs="Times New Roman"/>
          </w:rPr>
          <w:delText>performed slower</w:delText>
        </w:r>
      </w:del>
      <w:r w:rsidRPr="00CC58F9">
        <w:rPr>
          <w:rFonts w:cs="Times New Roman"/>
        </w:rPr>
        <w:t>, as illustrated in Fig</w:t>
      </w:r>
      <w:ins w:id="222" w:author="owh" w:date="2013-12-16T18:05:00Z">
        <w:r w:rsidR="007C5C30">
          <w:rPr>
            <w:rFonts w:cs="Times New Roman"/>
          </w:rPr>
          <w:t>.</w:t>
        </w:r>
      </w:ins>
      <w:r w:rsidRPr="00CC58F9">
        <w:rPr>
          <w:rFonts w:cs="Times New Roman"/>
        </w:rPr>
        <w:t xml:space="preserve"> 4</w:t>
      </w:r>
      <w:ins w:id="223" w:author="owh" w:date="2013-12-16T18:05:00Z">
        <w:r w:rsidR="007C5C30">
          <w:rPr>
            <w:rFonts w:cs="Times New Roman"/>
          </w:rPr>
          <w:t>A</w:t>
        </w:r>
      </w:ins>
      <w:r w:rsidRPr="00CC58F9">
        <w:rPr>
          <w:rFonts w:cs="Times New Roman"/>
        </w:rPr>
        <w:t xml:space="preserve">. However, </w:t>
      </w:r>
      <w:ins w:id="224" w:author="owh" w:date="2013-12-16T18:06:00Z">
        <w:r w:rsidR="007C5C30">
          <w:rPr>
            <w:rFonts w:cs="Times New Roman"/>
          </w:rPr>
          <w:t xml:space="preserve">even with very slow movements, </w:t>
        </w:r>
      </w:ins>
      <w:del w:id="225" w:author="owh" w:date="2013-12-16T18:06:00Z">
        <w:r w:rsidRPr="00CC58F9" w:rsidDel="007C5C30">
          <w:rPr>
            <w:rFonts w:cs="Times New Roman"/>
          </w:rPr>
          <w:delText xml:space="preserve">for very small targets, </w:delText>
        </w:r>
      </w:del>
      <w:r w:rsidRPr="00CC58F9">
        <w:rPr>
          <w:rFonts w:cs="Times New Roman"/>
        </w:rPr>
        <w:t xml:space="preserve">the probability </w:t>
      </w:r>
      <w:ins w:id="226" w:author="owh" w:date="2013-12-16T18:06:00Z">
        <w:r w:rsidR="007C5C30">
          <w:rPr>
            <w:rFonts w:cs="Times New Roman"/>
          </w:rPr>
          <w:t xml:space="preserve">to miss small target </w:t>
        </w:r>
      </w:ins>
      <w:del w:id="227" w:author="owh" w:date="2013-12-16T18:06:00Z">
        <w:r w:rsidRPr="00CC58F9" w:rsidDel="007C5C30">
          <w:rPr>
            <w:rFonts w:cs="Times New Roman"/>
          </w:rPr>
          <w:delText xml:space="preserve">to miss the target </w:delText>
        </w:r>
      </w:del>
      <w:r w:rsidRPr="00CC58F9">
        <w:rPr>
          <w:rFonts w:cs="Times New Roman"/>
        </w:rPr>
        <w:t xml:space="preserve">is not </w:t>
      </w:r>
      <w:ins w:id="228" w:author="owh" w:date="2013-12-16T18:06:00Z">
        <w:r w:rsidR="007C5C30">
          <w:rPr>
            <w:rFonts w:cs="Times New Roman"/>
          </w:rPr>
          <w:t>zero</w:t>
        </w:r>
      </w:ins>
      <w:del w:id="229" w:author="owh" w:date="2013-12-16T18:06:00Z">
        <w:r w:rsidRPr="00CC58F9" w:rsidDel="007C5C30">
          <w:rPr>
            <w:rFonts w:cs="Times New Roman"/>
          </w:rPr>
          <w:delText>null</w:delText>
        </w:r>
      </w:del>
      <w:r w:rsidRPr="00CC58F9">
        <w:rPr>
          <w:rFonts w:cs="Times New Roman"/>
        </w:rPr>
        <w:t>. This means that, with our parameter settings, it is more optimal to pay the price of a few failed movements than to move slow enough to succeed at all times. There are even target sizes for which reaching may fail whatever the movement velocity</w:t>
      </w:r>
      <w:r w:rsidR="00CC58F9">
        <w:rPr>
          <w:rFonts w:cs="Times New Roman"/>
        </w:rPr>
        <w:t xml:space="preserve"> [11]</w:t>
      </w:r>
      <w:r w:rsidRPr="00CC58F9">
        <w:rPr>
          <w:rFonts w:cs="Times New Roman"/>
        </w:rPr>
        <w:t>.</w:t>
      </w:r>
      <w:bookmarkStart w:id="230" w:name="page6"/>
      <w:bookmarkEnd w:id="230"/>
    </w:p>
    <w:p w:rsidR="00936A16" w:rsidRPr="006555F4" w:rsidRDefault="00936A16" w:rsidP="00CC58F9">
      <w:pPr>
        <w:widowControl w:val="0"/>
        <w:autoSpaceDE w:val="0"/>
        <w:autoSpaceDN w:val="0"/>
        <w:adjustRightInd w:val="0"/>
        <w:spacing w:after="0" w:line="297" w:lineRule="exact"/>
        <w:jc w:val="both"/>
        <w:rPr>
          <w:rFonts w:cs="Times New Roman"/>
        </w:rPr>
      </w:pPr>
    </w:p>
    <w:p w:rsidR="007567D5" w:rsidRPr="006555F4" w:rsidRDefault="007567D5" w:rsidP="00CC58F9">
      <w:pPr>
        <w:widowControl w:val="0"/>
        <w:autoSpaceDE w:val="0"/>
        <w:autoSpaceDN w:val="0"/>
        <w:adjustRightInd w:val="0"/>
        <w:spacing w:after="0" w:line="297" w:lineRule="exact"/>
        <w:jc w:val="both"/>
        <w:rPr>
          <w:rFonts w:cs="Times New Roman"/>
        </w:rPr>
      </w:pPr>
    </w:p>
    <w:p w:rsidR="007567D5" w:rsidRPr="00CC58F9" w:rsidRDefault="007567D5" w:rsidP="00CC58F9">
      <w:pPr>
        <w:widowControl w:val="0"/>
        <w:numPr>
          <w:ilvl w:val="0"/>
          <w:numId w:val="3"/>
        </w:numPr>
        <w:tabs>
          <w:tab w:val="clear" w:pos="720"/>
          <w:tab w:val="num" w:pos="620"/>
        </w:tabs>
        <w:overflowPunct w:val="0"/>
        <w:autoSpaceDE w:val="0"/>
        <w:autoSpaceDN w:val="0"/>
        <w:adjustRightInd w:val="0"/>
        <w:spacing w:after="0" w:line="240" w:lineRule="auto"/>
        <w:ind w:left="620" w:hanging="617"/>
        <w:jc w:val="both"/>
        <w:rPr>
          <w:rFonts w:cs="Arial"/>
          <w:b/>
        </w:rPr>
      </w:pPr>
      <w:r w:rsidRPr="00CC58F9">
        <w:rPr>
          <w:rFonts w:cs="Arial"/>
          <w:b/>
        </w:rPr>
        <w:t xml:space="preserve">Reproduction of Fitts' law </w:t>
      </w:r>
    </w:p>
    <w:p w:rsidR="007567D5" w:rsidRPr="006555F4" w:rsidRDefault="007567D5" w:rsidP="00CC58F9">
      <w:pPr>
        <w:widowControl w:val="0"/>
        <w:autoSpaceDE w:val="0"/>
        <w:autoSpaceDN w:val="0"/>
        <w:adjustRightInd w:val="0"/>
        <w:spacing w:after="0" w:line="297" w:lineRule="exact"/>
        <w:jc w:val="both"/>
        <w:rPr>
          <w:rFonts w:cs="Times New Roman"/>
        </w:rPr>
      </w:pPr>
    </w:p>
    <w:p w:rsidR="00936A16" w:rsidRPr="00CC58F9" w:rsidRDefault="007567D5" w:rsidP="00CC58F9">
      <w:pPr>
        <w:widowControl w:val="0"/>
        <w:autoSpaceDE w:val="0"/>
        <w:autoSpaceDN w:val="0"/>
        <w:adjustRightInd w:val="0"/>
        <w:spacing w:after="0" w:line="297" w:lineRule="exact"/>
        <w:jc w:val="both"/>
        <w:rPr>
          <w:rFonts w:cs="Times New Roman"/>
        </w:rPr>
      </w:pPr>
      <w:r w:rsidRPr="00CC58F9">
        <w:rPr>
          <w:rFonts w:cs="Times New Roman"/>
        </w:rPr>
        <w:t xml:space="preserve">Fitts' law states that movement time (MT) is linear in its </w:t>
      </w:r>
      <w:r w:rsidR="006555F4" w:rsidRPr="00CC58F9">
        <w:rPr>
          <w:rFonts w:cs="Times New Roman"/>
        </w:rPr>
        <w:t>difficulty</w:t>
      </w:r>
      <w:r w:rsidRPr="00CC58F9">
        <w:rPr>
          <w:rFonts w:cs="Times New Roman"/>
        </w:rPr>
        <w:t xml:space="preserve"> index (DI), this index being bigger for longer movements and smaller targets. Fitts' law is written:</w:t>
      </w:r>
    </w:p>
    <w:p w:rsidR="004F5D11" w:rsidRDefault="004F5D11" w:rsidP="00CC58F9">
      <w:pPr>
        <w:widowControl w:val="0"/>
        <w:autoSpaceDE w:val="0"/>
        <w:autoSpaceDN w:val="0"/>
        <w:adjustRightInd w:val="0"/>
        <w:spacing w:after="0" w:line="297" w:lineRule="exact"/>
        <w:ind w:firstLine="620"/>
        <w:jc w:val="both"/>
        <w:rPr>
          <w:rFonts w:cs="Times New Roman"/>
        </w:rPr>
      </w:pPr>
      <w:r>
        <w:rPr>
          <w:rFonts w:cs="Times New Roman"/>
          <w:noProof/>
        </w:rPr>
        <w:drawing>
          <wp:anchor distT="0" distB="0" distL="114300" distR="114300" simplePos="0" relativeHeight="251684864" behindDoc="0" locked="0" layoutInCell="1" allowOverlap="1">
            <wp:simplePos x="0" y="0"/>
            <wp:positionH relativeFrom="column">
              <wp:posOffset>1919605</wp:posOffset>
            </wp:positionH>
            <wp:positionV relativeFrom="paragraph">
              <wp:posOffset>377825</wp:posOffset>
            </wp:positionV>
            <wp:extent cx="1635760" cy="1014095"/>
            <wp:effectExtent l="19050" t="0" r="2540" b="0"/>
            <wp:wrapTopAndBottom/>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1635760" cy="1014095"/>
                    </a:xfrm>
                    <a:prstGeom prst="rect">
                      <a:avLst/>
                    </a:prstGeom>
                    <a:noFill/>
                    <a:ln w="9525">
                      <a:noFill/>
                      <a:miter lim="800000"/>
                      <a:headEnd/>
                      <a:tailEnd/>
                    </a:ln>
                  </pic:spPr>
                </pic:pic>
              </a:graphicData>
            </a:graphic>
          </wp:anchor>
        </w:drawing>
      </w:r>
    </w:p>
    <w:p w:rsidR="004F5D11" w:rsidRPr="00CC58F9" w:rsidRDefault="004F5D11" w:rsidP="00CC58F9">
      <w:pPr>
        <w:widowControl w:val="0"/>
        <w:autoSpaceDE w:val="0"/>
        <w:autoSpaceDN w:val="0"/>
        <w:adjustRightInd w:val="0"/>
        <w:spacing w:after="0" w:line="297" w:lineRule="exact"/>
        <w:ind w:firstLine="620"/>
        <w:jc w:val="both"/>
        <w:rPr>
          <w:rFonts w:cs="Times New Roman"/>
        </w:rPr>
      </w:pPr>
    </w:p>
    <w:p w:rsidR="007567D5" w:rsidRPr="006555F4" w:rsidRDefault="007567D5" w:rsidP="004F5D11">
      <w:pPr>
        <w:widowControl w:val="0"/>
        <w:autoSpaceDE w:val="0"/>
        <w:autoSpaceDN w:val="0"/>
        <w:adjustRightInd w:val="0"/>
        <w:spacing w:after="0" w:line="297" w:lineRule="exact"/>
        <w:jc w:val="both"/>
        <w:rPr>
          <w:rFonts w:cs="Times New Roman"/>
        </w:rPr>
      </w:pPr>
      <w:r w:rsidRPr="00CC58F9">
        <w:rPr>
          <w:rFonts w:cs="Times New Roman"/>
        </w:rPr>
        <w:t>where D is the distance of the movement</w:t>
      </w:r>
      <w:del w:id="231" w:author="owh" w:date="2013-12-16T18:08:00Z">
        <w:r w:rsidRPr="00CC58F9" w:rsidDel="006E41AB">
          <w:rPr>
            <w:rFonts w:cs="Times New Roman"/>
          </w:rPr>
          <w:delText xml:space="preserve"> </w:delText>
        </w:r>
      </w:del>
      <w:del w:id="232" w:author="owh" w:date="2013-12-16T18:07:00Z">
        <w:r w:rsidRPr="00CC58F9" w:rsidDel="006E41AB">
          <w:rPr>
            <w:rFonts w:cs="Times New Roman"/>
          </w:rPr>
          <w:delText>(denoted with A for amplitude in other papers)</w:delText>
        </w:r>
      </w:del>
      <w:r w:rsidRPr="00CC58F9">
        <w:rPr>
          <w:rFonts w:cs="Times New Roman"/>
        </w:rPr>
        <w:t>, W is the width of the target and a and b are linear coe</w:t>
      </w:r>
      <w:r w:rsidR="00C447CC" w:rsidRPr="00CC58F9">
        <w:rPr>
          <w:rFonts w:cs="Times New Roman"/>
        </w:rPr>
        <w:t>ffi</w:t>
      </w:r>
      <w:r w:rsidRPr="00CC58F9">
        <w:rPr>
          <w:rFonts w:cs="Times New Roman"/>
        </w:rPr>
        <w:t xml:space="preserve">cients. This law was initially studied for one dimensional movements, and then extended </w:t>
      </w:r>
      <w:del w:id="233" w:author="owh" w:date="2013-12-16T18:08:00Z">
        <w:r w:rsidRPr="00CC58F9" w:rsidDel="006E41AB">
          <w:rPr>
            <w:rFonts w:cs="Times New Roman"/>
          </w:rPr>
          <w:delText xml:space="preserve">for </w:delText>
        </w:r>
      </w:del>
      <w:ins w:id="234" w:author="owh" w:date="2013-12-16T18:08:00Z">
        <w:r w:rsidR="006E41AB">
          <w:rPr>
            <w:rFonts w:cs="Times New Roman"/>
          </w:rPr>
          <w:t>to</w:t>
        </w:r>
        <w:r w:rsidR="006E41AB" w:rsidRPr="00CC58F9">
          <w:rPr>
            <w:rFonts w:cs="Times New Roman"/>
          </w:rPr>
          <w:t xml:space="preserve"> </w:t>
        </w:r>
      </w:ins>
      <w:r w:rsidRPr="00CC58F9">
        <w:rPr>
          <w:rFonts w:cs="Times New Roman"/>
        </w:rPr>
        <w:t>many other contexts [12</w:t>
      </w:r>
      <w:r w:rsidR="006E41AB">
        <w:rPr>
          <w:rFonts w:cs="Times New Roman"/>
        </w:rPr>
        <w:t>-</w:t>
      </w:r>
      <w:r w:rsidRPr="00CC58F9">
        <w:rPr>
          <w:rFonts w:cs="Times New Roman"/>
        </w:rPr>
        <w:t>17].</w:t>
      </w:r>
    </w:p>
    <w:p w:rsidR="007567D5" w:rsidRPr="006555F4" w:rsidDel="006E41AB" w:rsidRDefault="007567D5" w:rsidP="00CC58F9">
      <w:pPr>
        <w:widowControl w:val="0"/>
        <w:autoSpaceDE w:val="0"/>
        <w:autoSpaceDN w:val="0"/>
        <w:adjustRightInd w:val="0"/>
        <w:spacing w:after="0" w:line="297" w:lineRule="exact"/>
        <w:ind w:firstLine="620"/>
        <w:jc w:val="both"/>
        <w:rPr>
          <w:del w:id="235" w:author="owh" w:date="2013-12-16T18:09:00Z"/>
          <w:rFonts w:cs="Times New Roman"/>
        </w:rPr>
      </w:pPr>
      <w:del w:id="236" w:author="owh" w:date="2013-12-16T18:09:00Z">
        <w:r w:rsidRPr="00CC58F9" w:rsidDel="006E41AB">
          <w:rPr>
            <w:rFonts w:cs="Times New Roman"/>
          </w:rPr>
          <w:delText>From the data presented in Section 2.2 and using (1), w</w:delText>
        </w:r>
      </w:del>
      <w:ins w:id="237" w:author="owh" w:date="2013-12-16T18:09:00Z">
        <w:r w:rsidR="006E41AB">
          <w:rPr>
            <w:rFonts w:cs="Times New Roman"/>
          </w:rPr>
          <w:t>W</w:t>
        </w:r>
      </w:ins>
      <w:r w:rsidRPr="00CC58F9">
        <w:rPr>
          <w:rFonts w:cs="Times New Roman"/>
        </w:rPr>
        <w:t>e compute</w:t>
      </w:r>
      <w:ins w:id="238" w:author="owh" w:date="2013-12-16T18:08:00Z">
        <w:r w:rsidR="006E41AB">
          <w:rPr>
            <w:rFonts w:cs="Times New Roman"/>
          </w:rPr>
          <w:t>d</w:t>
        </w:r>
      </w:ins>
      <w:r w:rsidRPr="00CC58F9">
        <w:rPr>
          <w:rFonts w:cs="Times New Roman"/>
        </w:rPr>
        <w:t xml:space="preserve"> DI values for </w:t>
      </w:r>
      <w:r w:rsidR="006555F4" w:rsidRPr="00CC58F9">
        <w:rPr>
          <w:rFonts w:cs="Times New Roman"/>
        </w:rPr>
        <w:t>different</w:t>
      </w:r>
      <w:r w:rsidRPr="00CC58F9">
        <w:rPr>
          <w:rFonts w:cs="Times New Roman"/>
        </w:rPr>
        <w:t xml:space="preserve"> distances D and target widths W</w:t>
      </w:r>
      <w:ins w:id="239" w:author="owh" w:date="2013-12-16T18:10:00Z">
        <w:r w:rsidR="006E41AB">
          <w:rPr>
            <w:rFonts w:cs="Times New Roman"/>
          </w:rPr>
          <w:t xml:space="preserve"> f</w:t>
        </w:r>
        <w:r w:rsidR="006E41AB" w:rsidRPr="00CC58F9">
          <w:rPr>
            <w:rFonts w:cs="Times New Roman"/>
          </w:rPr>
          <w:t>rom the data presented in Section 2.2 and using (1)</w:t>
        </w:r>
      </w:ins>
      <w:del w:id="240" w:author="owh" w:date="2013-12-16T18:08:00Z">
        <w:r w:rsidRPr="00CC58F9" w:rsidDel="006E41AB">
          <w:rPr>
            <w:rFonts w:cs="Times New Roman"/>
          </w:rPr>
          <w:delText xml:space="preserve"> </w:delText>
        </w:r>
      </w:del>
      <w:r w:rsidRPr="00CC58F9">
        <w:rPr>
          <w:rFonts w:cs="Times New Roman"/>
        </w:rPr>
        <w:t xml:space="preserve">. Figure 6 shows the </w:t>
      </w:r>
      <w:del w:id="241" w:author="owh" w:date="2013-12-16T18:10:00Z">
        <w:r w:rsidRPr="00CC58F9" w:rsidDel="006E41AB">
          <w:rPr>
            <w:rFonts w:cs="Times New Roman"/>
          </w:rPr>
          <w:delText xml:space="preserve">resulting </w:delText>
        </w:r>
      </w:del>
      <w:r w:rsidRPr="00CC58F9">
        <w:rPr>
          <w:rFonts w:cs="Times New Roman"/>
        </w:rPr>
        <w:t>movement time</w:t>
      </w:r>
      <w:ins w:id="242" w:author="owh" w:date="2013-12-16T18:10:00Z">
        <w:r w:rsidR="006E41AB">
          <w:rPr>
            <w:rFonts w:cs="Times New Roman"/>
          </w:rPr>
          <w:t>s</w:t>
        </w:r>
      </w:ins>
      <w:r w:rsidRPr="00CC58F9">
        <w:rPr>
          <w:rFonts w:cs="Times New Roman"/>
        </w:rPr>
        <w:t xml:space="preserve"> </w:t>
      </w:r>
      <w:ins w:id="243" w:author="owh" w:date="2013-12-16T18:10:00Z">
        <w:r w:rsidR="006E41AB">
          <w:rPr>
            <w:rFonts w:cs="Times New Roman"/>
          </w:rPr>
          <w:t>(</w:t>
        </w:r>
      </w:ins>
      <w:r w:rsidRPr="00CC58F9">
        <w:rPr>
          <w:rFonts w:cs="Times New Roman"/>
        </w:rPr>
        <w:t>MT</w:t>
      </w:r>
      <w:ins w:id="244" w:author="owh" w:date="2013-12-16T18:10:00Z">
        <w:r w:rsidR="006E41AB">
          <w:rPr>
            <w:rFonts w:cs="Times New Roman"/>
          </w:rPr>
          <w:t>)</w:t>
        </w:r>
      </w:ins>
      <w:r w:rsidRPr="00CC58F9">
        <w:rPr>
          <w:rFonts w:cs="Times New Roman"/>
        </w:rPr>
        <w:t xml:space="preserve"> </w:t>
      </w:r>
      <w:ins w:id="245" w:author="owh" w:date="2013-12-16T18:10:00Z">
        <w:r w:rsidR="006E41AB">
          <w:rPr>
            <w:rFonts w:cs="Times New Roman"/>
          </w:rPr>
          <w:t xml:space="preserve">against </w:t>
        </w:r>
      </w:ins>
      <w:del w:id="246" w:author="owh" w:date="2013-12-16T18:10:00Z">
        <w:r w:rsidRPr="00CC58F9" w:rsidDel="006E41AB">
          <w:rPr>
            <w:rFonts w:cs="Times New Roman"/>
          </w:rPr>
          <w:delText xml:space="preserve">over </w:delText>
        </w:r>
      </w:del>
      <w:ins w:id="247" w:author="owh" w:date="2013-12-16T18:10:00Z">
        <w:r w:rsidR="006E41AB">
          <w:rPr>
            <w:rFonts w:cs="Times New Roman"/>
          </w:rPr>
          <w:t>Difficulty Indexes (</w:t>
        </w:r>
      </w:ins>
      <w:r w:rsidRPr="00CC58F9">
        <w:rPr>
          <w:rFonts w:cs="Times New Roman"/>
        </w:rPr>
        <w:t>DI</w:t>
      </w:r>
      <w:ins w:id="248" w:author="owh" w:date="2013-12-16T18:10:00Z">
        <w:r w:rsidR="006E41AB">
          <w:rPr>
            <w:rFonts w:cs="Times New Roman"/>
          </w:rPr>
          <w:t>)</w:t>
        </w:r>
      </w:ins>
      <w:r w:rsidRPr="00CC58F9">
        <w:rPr>
          <w:rFonts w:cs="Times New Roman"/>
        </w:rPr>
        <w:t>.</w:t>
      </w:r>
      <w:ins w:id="249" w:author="owh" w:date="2013-12-16T18:09:00Z">
        <w:r w:rsidR="006E41AB">
          <w:rPr>
            <w:rFonts w:cs="Times New Roman"/>
          </w:rPr>
          <w:t xml:space="preserve"> </w:t>
        </w:r>
      </w:ins>
    </w:p>
    <w:p w:rsidR="004F5D11" w:rsidDel="006E41AB" w:rsidRDefault="007567D5" w:rsidP="006E41AB">
      <w:pPr>
        <w:widowControl w:val="0"/>
        <w:autoSpaceDE w:val="0"/>
        <w:autoSpaceDN w:val="0"/>
        <w:adjustRightInd w:val="0"/>
        <w:spacing w:after="0" w:line="297" w:lineRule="exact"/>
        <w:ind w:firstLine="620"/>
        <w:jc w:val="both"/>
        <w:rPr>
          <w:del w:id="250" w:author="owh" w:date="2013-12-16T18:11:00Z"/>
          <w:rFonts w:cs="Times New Roman"/>
        </w:rPr>
      </w:pPr>
      <w:del w:id="251" w:author="owh" w:date="2013-12-16T18:11:00Z">
        <w:r w:rsidRPr="00CC58F9" w:rsidDel="006E41AB">
          <w:rPr>
            <w:rFonts w:cs="Times New Roman"/>
          </w:rPr>
          <w:delText>One can see that we get a</w:delText>
        </w:r>
      </w:del>
      <w:ins w:id="252" w:author="owh" w:date="2013-12-16T18:11:00Z">
        <w:r w:rsidR="006E41AB">
          <w:rPr>
            <w:rFonts w:cs="Times New Roman"/>
          </w:rPr>
          <w:t>A</w:t>
        </w:r>
      </w:ins>
      <w:r w:rsidRPr="00CC58F9">
        <w:rPr>
          <w:rFonts w:cs="Times New Roman"/>
        </w:rPr>
        <w:t xml:space="preserve"> clear linear relationship</w:t>
      </w:r>
      <w:ins w:id="253" w:author="owh" w:date="2013-12-16T18:11:00Z">
        <w:r w:rsidR="006E41AB">
          <w:rPr>
            <w:rFonts w:cs="Times New Roman"/>
          </w:rPr>
          <w:t xml:space="preserve"> exists between these two variables</w:t>
        </w:r>
      </w:ins>
      <w:del w:id="254" w:author="owh" w:date="2013-12-16T18:11:00Z">
        <w:r w:rsidRPr="00CC58F9" w:rsidDel="006E41AB">
          <w:rPr>
            <w:rFonts w:cs="Times New Roman"/>
          </w:rPr>
          <w:delText>s</w:delText>
        </w:r>
      </w:del>
      <w:r w:rsidRPr="00CC58F9">
        <w:rPr>
          <w:rFonts w:cs="Times New Roman"/>
        </w:rPr>
        <w:t xml:space="preserve">, </w:t>
      </w:r>
      <w:ins w:id="255" w:author="owh" w:date="2013-12-16T18:11:00Z">
        <w:r w:rsidR="006E41AB">
          <w:rPr>
            <w:rFonts w:cs="Times New Roman"/>
          </w:rPr>
          <w:t xml:space="preserve">which demonstrates that </w:t>
        </w:r>
      </w:ins>
      <w:del w:id="256" w:author="owh" w:date="2013-12-16T18:11:00Z">
        <w:r w:rsidRPr="00CC58F9" w:rsidDel="006E41AB">
          <w:rPr>
            <w:rFonts w:cs="Times New Roman"/>
          </w:rPr>
          <w:delText>thus the data</w:delText>
        </w:r>
      </w:del>
      <w:ins w:id="257" w:author="owh" w:date="2013-12-16T18:11:00Z">
        <w:r w:rsidR="006E41AB">
          <w:rPr>
            <w:rFonts w:cs="Times New Roman"/>
          </w:rPr>
          <w:t>our model</w:t>
        </w:r>
      </w:ins>
      <w:r w:rsidRPr="00CC58F9">
        <w:rPr>
          <w:rFonts w:cs="Times New Roman"/>
        </w:rPr>
        <w:t xml:space="preserve"> is consistent with Fitt's law.</w:t>
      </w:r>
      <w:r w:rsidR="00936A16" w:rsidRPr="00CC58F9">
        <w:rPr>
          <w:rFonts w:cs="Times New Roman"/>
        </w:rPr>
        <w:t xml:space="preserve"> </w:t>
      </w:r>
    </w:p>
    <w:p w:rsidR="007567D5" w:rsidRPr="006555F4" w:rsidRDefault="007567D5" w:rsidP="00CC58F9">
      <w:pPr>
        <w:widowControl w:val="0"/>
        <w:autoSpaceDE w:val="0"/>
        <w:autoSpaceDN w:val="0"/>
        <w:adjustRightInd w:val="0"/>
        <w:spacing w:after="0" w:line="297" w:lineRule="exact"/>
        <w:ind w:firstLine="620"/>
        <w:jc w:val="both"/>
        <w:rPr>
          <w:rFonts w:cs="Times New Roman"/>
        </w:rPr>
      </w:pPr>
      <w:r w:rsidRPr="00CC58F9">
        <w:rPr>
          <w:rFonts w:cs="Times New Roman"/>
        </w:rPr>
        <w:t xml:space="preserve">The obtained values of </w:t>
      </w:r>
      <w:commentRangeStart w:id="258"/>
      <w:r w:rsidRPr="00CC58F9">
        <w:rPr>
          <w:rFonts w:cs="Times New Roman"/>
        </w:rPr>
        <w:t xml:space="preserve">a and b </w:t>
      </w:r>
      <w:commentRangeEnd w:id="258"/>
      <w:r w:rsidR="006E41AB">
        <w:rPr>
          <w:rStyle w:val="CommentReference"/>
        </w:rPr>
        <w:commentReference w:id="258"/>
      </w:r>
      <w:r w:rsidRPr="00CC58F9">
        <w:rPr>
          <w:rFonts w:cs="Times New Roman"/>
        </w:rPr>
        <w:t xml:space="preserve">cannot be compared to empirical data from the human </w:t>
      </w:r>
      <w:r w:rsidRPr="00CC58F9">
        <w:rPr>
          <w:rFonts w:cs="Times New Roman"/>
        </w:rPr>
        <w:lastRenderedPageBreak/>
        <w:t xml:space="preserve">motor control literature given the wide variability of these values </w:t>
      </w:r>
      <w:del w:id="259" w:author="owh" w:date="2013-12-16T18:11:00Z">
        <w:r w:rsidRPr="00CC58F9" w:rsidDel="006E41AB">
          <w:rPr>
            <w:rFonts w:cs="Times New Roman"/>
          </w:rPr>
          <w:delText>accross</w:delText>
        </w:r>
      </w:del>
      <w:ins w:id="260" w:author="owh" w:date="2013-12-16T18:11:00Z">
        <w:r w:rsidR="006E41AB" w:rsidRPr="00CC58F9">
          <w:rPr>
            <w:rFonts w:cs="Times New Roman"/>
          </w:rPr>
          <w:t>across</w:t>
        </w:r>
      </w:ins>
      <w:r w:rsidRPr="00CC58F9">
        <w:rPr>
          <w:rFonts w:cs="Times New Roman"/>
        </w:rPr>
        <w:t xml:space="preserve"> subjects [18,19].</w:t>
      </w:r>
    </w:p>
    <w:p w:rsidR="007567D5" w:rsidRDefault="007567D5" w:rsidP="00D32E0B">
      <w:pPr>
        <w:widowControl w:val="0"/>
        <w:autoSpaceDE w:val="0"/>
        <w:autoSpaceDN w:val="0"/>
        <w:adjustRightInd w:val="0"/>
        <w:spacing w:after="0" w:line="284" w:lineRule="exact"/>
        <w:jc w:val="both"/>
        <w:rPr>
          <w:rFonts w:cs="Times New Roman"/>
        </w:rPr>
      </w:pPr>
    </w:p>
    <w:p w:rsidR="00CC58F9" w:rsidRPr="006555F4" w:rsidRDefault="00CC58F9" w:rsidP="00D32E0B">
      <w:pPr>
        <w:widowControl w:val="0"/>
        <w:autoSpaceDE w:val="0"/>
        <w:autoSpaceDN w:val="0"/>
        <w:adjustRightInd w:val="0"/>
        <w:spacing w:after="0" w:line="284" w:lineRule="exact"/>
        <w:jc w:val="both"/>
        <w:rPr>
          <w:rFonts w:cs="Times New Roman"/>
        </w:rPr>
      </w:pPr>
    </w:p>
    <w:p w:rsidR="007567D5" w:rsidRPr="00CC58F9" w:rsidRDefault="007567D5" w:rsidP="00CC58F9">
      <w:pPr>
        <w:widowControl w:val="0"/>
        <w:numPr>
          <w:ilvl w:val="0"/>
          <w:numId w:val="3"/>
        </w:numPr>
        <w:tabs>
          <w:tab w:val="clear" w:pos="720"/>
          <w:tab w:val="num" w:pos="620"/>
        </w:tabs>
        <w:overflowPunct w:val="0"/>
        <w:autoSpaceDE w:val="0"/>
        <w:autoSpaceDN w:val="0"/>
        <w:adjustRightInd w:val="0"/>
        <w:spacing w:after="0" w:line="240" w:lineRule="auto"/>
        <w:ind w:left="620" w:hanging="617"/>
        <w:jc w:val="both"/>
        <w:rPr>
          <w:rFonts w:cs="Arial"/>
          <w:b/>
        </w:rPr>
      </w:pPr>
      <w:r w:rsidRPr="00CC58F9">
        <w:rPr>
          <w:rFonts w:cs="Arial"/>
          <w:b/>
        </w:rPr>
        <w:t>Velocity pro</w:t>
      </w:r>
      <w:r w:rsidR="00936A16" w:rsidRPr="00CC58F9">
        <w:rPr>
          <w:rFonts w:cs="Arial"/>
          <w:b/>
        </w:rPr>
        <w:t>fi</w:t>
      </w:r>
      <w:r w:rsidRPr="00CC58F9">
        <w:rPr>
          <w:rFonts w:cs="Arial"/>
          <w:b/>
        </w:rPr>
        <w:t xml:space="preserve">les </w:t>
      </w:r>
    </w:p>
    <w:p w:rsidR="007567D5" w:rsidRPr="006555F4" w:rsidRDefault="007567D5" w:rsidP="00CC58F9">
      <w:pPr>
        <w:widowControl w:val="0"/>
        <w:autoSpaceDE w:val="0"/>
        <w:autoSpaceDN w:val="0"/>
        <w:adjustRightInd w:val="0"/>
        <w:spacing w:after="0" w:line="297" w:lineRule="exact"/>
        <w:jc w:val="both"/>
        <w:rPr>
          <w:rFonts w:cs="Times New Roman"/>
        </w:rPr>
      </w:pPr>
    </w:p>
    <w:p w:rsidR="007567D5" w:rsidRPr="006555F4" w:rsidRDefault="007567D5" w:rsidP="00CC58F9">
      <w:pPr>
        <w:widowControl w:val="0"/>
        <w:autoSpaceDE w:val="0"/>
        <w:autoSpaceDN w:val="0"/>
        <w:adjustRightInd w:val="0"/>
        <w:spacing w:after="0" w:line="297" w:lineRule="exact"/>
        <w:jc w:val="both"/>
        <w:rPr>
          <w:rFonts w:cs="Times New Roman"/>
        </w:rPr>
      </w:pPr>
      <w:r w:rsidRPr="00CC58F9">
        <w:rPr>
          <w:rFonts w:cs="Times New Roman"/>
        </w:rPr>
        <w:t>The</w:t>
      </w:r>
      <w:r w:rsidR="006555F4" w:rsidRPr="00CC58F9">
        <w:rPr>
          <w:rFonts w:cs="Times New Roman"/>
        </w:rPr>
        <w:t xml:space="preserve"> final </w:t>
      </w:r>
      <w:r w:rsidRPr="00CC58F9">
        <w:rPr>
          <w:rFonts w:cs="Times New Roman"/>
        </w:rPr>
        <w:t>dispersion in reaching trajectories is generated by motor noise. Following the minimum</w:t>
      </w:r>
      <w:r w:rsidR="004F5D11" w:rsidRPr="004F5D11">
        <w:rPr>
          <w:rFonts w:cs="Times New Roman"/>
        </w:rPr>
        <w:t xml:space="preserve"> in</w:t>
      </w:r>
      <w:r w:rsidRPr="004F5D11">
        <w:rPr>
          <w:rFonts w:cs="Times New Roman"/>
        </w:rPr>
        <w:t>tervention principle from [6], motor noise being proportional to muscular activation</w:t>
      </w:r>
      <w:ins w:id="261" w:author="owh" w:date="2013-12-16T18:12:00Z">
        <w:r w:rsidR="00045CCF">
          <w:rPr>
            <w:rFonts w:cs="Times New Roman"/>
          </w:rPr>
          <w:t xml:space="preserve"> (signal-dependent)</w:t>
        </w:r>
      </w:ins>
      <w:r w:rsidRPr="004F5D11">
        <w:rPr>
          <w:rFonts w:cs="Times New Roman"/>
        </w:rPr>
        <w:t>, the only way to</w:t>
      </w:r>
      <w:r w:rsidR="00936A16" w:rsidRPr="004F5D11">
        <w:rPr>
          <w:rFonts w:cs="Times New Roman"/>
        </w:rPr>
        <w:t xml:space="preserve"> </w:t>
      </w:r>
      <w:r w:rsidRPr="004F5D11">
        <w:rPr>
          <w:rFonts w:cs="Times New Roman"/>
        </w:rPr>
        <w:t>decrease motor noise is to decrease muscular activation.</w:t>
      </w:r>
    </w:p>
    <w:p w:rsidR="007567D5" w:rsidRPr="006555F4" w:rsidRDefault="007567D5" w:rsidP="004F5D11">
      <w:pPr>
        <w:widowControl w:val="0"/>
        <w:autoSpaceDE w:val="0"/>
        <w:autoSpaceDN w:val="0"/>
        <w:adjustRightInd w:val="0"/>
        <w:spacing w:after="0" w:line="297" w:lineRule="exact"/>
        <w:ind w:firstLine="620"/>
        <w:jc w:val="both"/>
        <w:rPr>
          <w:rFonts w:cs="Times New Roman"/>
        </w:rPr>
      </w:pPr>
      <w:r w:rsidRPr="004F5D11">
        <w:rPr>
          <w:rFonts w:cs="Times New Roman"/>
        </w:rPr>
        <w:t xml:space="preserve">Thus, in order to hit a small </w:t>
      </w:r>
      <w:del w:id="262" w:author="owh" w:date="2013-12-16T18:13:00Z">
        <w:r w:rsidRPr="004F5D11" w:rsidDel="00045CCF">
          <w:rPr>
            <w:rFonts w:cs="Times New Roman"/>
          </w:rPr>
          <w:delText>trajectory</w:delText>
        </w:r>
      </w:del>
      <w:ins w:id="263" w:author="owh" w:date="2013-12-16T18:13:00Z">
        <w:r w:rsidR="00045CCF">
          <w:rPr>
            <w:rFonts w:cs="Times New Roman"/>
          </w:rPr>
          <w:t>target</w:t>
        </w:r>
      </w:ins>
      <w:r w:rsidRPr="004F5D11">
        <w:rPr>
          <w:rFonts w:cs="Times New Roman"/>
        </w:rPr>
        <w:t xml:space="preserve">, muscular activations should be small </w:t>
      </w:r>
      <w:ins w:id="264" w:author="owh" w:date="2013-12-16T18:13:00Z">
        <w:r w:rsidR="00045CCF">
          <w:rPr>
            <w:rFonts w:cs="Times New Roman"/>
          </w:rPr>
          <w:t xml:space="preserve">when the reach approaches the </w:t>
        </w:r>
      </w:ins>
      <w:del w:id="265" w:author="owh" w:date="2013-12-16T18:13:00Z">
        <w:r w:rsidRPr="004F5D11" w:rsidDel="00045CCF">
          <w:rPr>
            <w:rFonts w:cs="Times New Roman"/>
          </w:rPr>
          <w:delText xml:space="preserve">by the </w:delText>
        </w:r>
      </w:del>
      <w:r w:rsidRPr="004F5D11">
        <w:rPr>
          <w:rFonts w:cs="Times New Roman"/>
        </w:rPr>
        <w:t xml:space="preserve">end of the movement, which can result in </w:t>
      </w:r>
      <w:r w:rsidR="006555F4" w:rsidRPr="004F5D11">
        <w:rPr>
          <w:rFonts w:cs="Times New Roman"/>
        </w:rPr>
        <w:t>first</w:t>
      </w:r>
      <w:r w:rsidRPr="004F5D11">
        <w:rPr>
          <w:rFonts w:cs="Times New Roman"/>
        </w:rPr>
        <w:t xml:space="preserve"> instance in less co-contraction and then in </w:t>
      </w:r>
      <w:ins w:id="266" w:author="owh" w:date="2013-12-16T18:13:00Z">
        <w:r w:rsidR="00045CCF">
          <w:rPr>
            <w:rFonts w:cs="Times New Roman"/>
          </w:rPr>
          <w:t xml:space="preserve">smaller </w:t>
        </w:r>
      </w:ins>
      <w:del w:id="267" w:author="owh" w:date="2013-12-16T18:13:00Z">
        <w:r w:rsidRPr="004F5D11" w:rsidDel="00045CCF">
          <w:rPr>
            <w:rFonts w:cs="Times New Roman"/>
          </w:rPr>
          <w:delText xml:space="preserve">less </w:delText>
        </w:r>
      </w:del>
      <w:r w:rsidRPr="004F5D11">
        <w:rPr>
          <w:rFonts w:cs="Times New Roman"/>
        </w:rPr>
        <w:t>velocity. Furthermore, a slower movement provides a better opportunity for state estimation to compensate for delayed feedback about the position of the end e</w:t>
      </w:r>
      <w:r w:rsidR="00045CCF">
        <w:rPr>
          <w:rFonts w:cs="Times New Roman"/>
        </w:rPr>
        <w:t>ff</w:t>
      </w:r>
      <w:r w:rsidRPr="004F5D11">
        <w:rPr>
          <w:rFonts w:cs="Times New Roman"/>
        </w:rPr>
        <w:t xml:space="preserve">ector. Taken together, those two phenomena contribute to the fact that an optimal controller should generate less velocity by the end of the movement for a smaller target. </w:t>
      </w:r>
      <w:ins w:id="268" w:author="owh" w:date="2013-12-16T18:14:00Z">
        <w:r w:rsidR="00045CCF">
          <w:rPr>
            <w:rFonts w:cs="Times New Roman"/>
          </w:rPr>
          <w:t xml:space="preserve">Put in another way, the probability to hit a target is maximal if </w:t>
        </w:r>
      </w:ins>
      <w:del w:id="269" w:author="owh" w:date="2013-12-16T18:14:00Z">
        <w:r w:rsidRPr="004F5D11" w:rsidDel="00045CCF">
          <w:rPr>
            <w:rFonts w:cs="Times New Roman"/>
          </w:rPr>
          <w:delText>So one way to make sure to hit a small target would be to</w:delText>
        </w:r>
      </w:del>
      <w:ins w:id="270" w:author="owh" w:date="2013-12-16T18:14:00Z">
        <w:r w:rsidR="00045CCF">
          <w:rPr>
            <w:rFonts w:cs="Times New Roman"/>
          </w:rPr>
          <w:t>we</w:t>
        </w:r>
      </w:ins>
      <w:r w:rsidRPr="004F5D11">
        <w:rPr>
          <w:rFonts w:cs="Times New Roman"/>
        </w:rPr>
        <w:t xml:space="preserve"> perform a slow reaching movement.</w:t>
      </w:r>
    </w:p>
    <w:p w:rsidR="007567D5" w:rsidRPr="006555F4" w:rsidDel="00045CCF" w:rsidRDefault="007567D5" w:rsidP="004F5D11">
      <w:pPr>
        <w:widowControl w:val="0"/>
        <w:autoSpaceDE w:val="0"/>
        <w:autoSpaceDN w:val="0"/>
        <w:adjustRightInd w:val="0"/>
        <w:spacing w:after="0" w:line="297" w:lineRule="exact"/>
        <w:ind w:firstLine="620"/>
        <w:jc w:val="both"/>
        <w:rPr>
          <w:del w:id="271" w:author="owh" w:date="2013-12-16T18:15:00Z"/>
          <w:rFonts w:cs="Times New Roman"/>
        </w:rPr>
      </w:pPr>
      <w:r w:rsidRPr="004F5D11">
        <w:rPr>
          <w:rFonts w:cs="Times New Roman"/>
        </w:rPr>
        <w:t>However, as explained above, a slower movement results in a discounted reward, thus the movement should nevertheless be as fast as possible.</w:t>
      </w:r>
      <w:ins w:id="272" w:author="owh" w:date="2013-12-16T18:15:00Z">
        <w:r w:rsidR="00045CCF">
          <w:rPr>
            <w:rFonts w:cs="Times New Roman"/>
          </w:rPr>
          <w:t xml:space="preserve"> </w:t>
        </w:r>
      </w:ins>
    </w:p>
    <w:p w:rsidR="007567D5" w:rsidRPr="006555F4" w:rsidDel="00045CCF" w:rsidRDefault="007567D5" w:rsidP="004F5D11">
      <w:pPr>
        <w:widowControl w:val="0"/>
        <w:autoSpaceDE w:val="0"/>
        <w:autoSpaceDN w:val="0"/>
        <w:adjustRightInd w:val="0"/>
        <w:spacing w:after="0" w:line="297" w:lineRule="exact"/>
        <w:ind w:firstLine="620"/>
        <w:jc w:val="both"/>
        <w:rPr>
          <w:del w:id="273" w:author="owh" w:date="2013-12-16T18:16:00Z"/>
          <w:rFonts w:cs="Times New Roman"/>
        </w:rPr>
      </w:pPr>
      <w:r w:rsidRPr="004F5D11">
        <w:rPr>
          <w:rFonts w:cs="Times New Roman"/>
        </w:rPr>
        <w:t xml:space="preserve">As a consequence, the best option for optimizing reaching accuracy under temporal constraints consists in being very fast in the beginning of the movement and much slower in the end. </w:t>
      </w:r>
      <w:commentRangeStart w:id="274"/>
      <w:r w:rsidRPr="004F5D11">
        <w:rPr>
          <w:rFonts w:cs="Times New Roman"/>
        </w:rPr>
        <w:t>Thus the velocity pro</w:t>
      </w:r>
      <w:r w:rsidR="00045CCF">
        <w:rPr>
          <w:rFonts w:cs="Times New Roman"/>
        </w:rPr>
        <w:t>fi</w:t>
      </w:r>
      <w:r w:rsidRPr="004F5D11">
        <w:rPr>
          <w:rFonts w:cs="Times New Roman"/>
        </w:rPr>
        <w:t>le should be asymmetric.</w:t>
      </w:r>
      <w:commentRangeEnd w:id="274"/>
      <w:r w:rsidR="00045CCF">
        <w:rPr>
          <w:rStyle w:val="CommentReference"/>
        </w:rPr>
        <w:commentReference w:id="274"/>
      </w:r>
      <w:r w:rsidRPr="004F5D11">
        <w:rPr>
          <w:rFonts w:cs="Times New Roman"/>
        </w:rPr>
        <w:t xml:space="preserve"> The main drive for this asymmetry being motor noise, the more motor noise, the more asymmetric the movement should be.</w:t>
      </w:r>
      <w:ins w:id="275" w:author="owh" w:date="2013-12-16T18:16:00Z">
        <w:r w:rsidR="00045CCF">
          <w:rPr>
            <w:rFonts w:cs="Times New Roman"/>
          </w:rPr>
          <w:t xml:space="preserve"> </w:t>
        </w:r>
      </w:ins>
    </w:p>
    <w:p w:rsidR="007567D5" w:rsidRPr="006555F4" w:rsidRDefault="007567D5" w:rsidP="004F5D11">
      <w:pPr>
        <w:widowControl w:val="0"/>
        <w:autoSpaceDE w:val="0"/>
        <w:autoSpaceDN w:val="0"/>
        <w:adjustRightInd w:val="0"/>
        <w:spacing w:after="0" w:line="297" w:lineRule="exact"/>
        <w:ind w:firstLine="620"/>
        <w:jc w:val="both"/>
        <w:rPr>
          <w:rFonts w:cs="Times New Roman"/>
        </w:rPr>
      </w:pPr>
      <w:r w:rsidRPr="004F5D11">
        <w:rPr>
          <w:rFonts w:cs="Times New Roman"/>
        </w:rPr>
        <w:t>This is what we observe in Figure 7, where velocity pro</w:t>
      </w:r>
      <w:r w:rsidR="00045CCF">
        <w:rPr>
          <w:rFonts w:cs="Times New Roman"/>
        </w:rPr>
        <w:t>fi</w:t>
      </w:r>
      <w:r w:rsidRPr="004F5D11">
        <w:rPr>
          <w:rFonts w:cs="Times New Roman"/>
        </w:rPr>
        <w:t xml:space="preserve">les are generated for </w:t>
      </w:r>
      <w:r w:rsidR="006555F4" w:rsidRPr="004F5D11">
        <w:rPr>
          <w:rFonts w:cs="Times New Roman"/>
        </w:rPr>
        <w:t>different</w:t>
      </w:r>
      <w:r w:rsidRPr="004F5D11">
        <w:rPr>
          <w:rFonts w:cs="Times New Roman"/>
        </w:rPr>
        <w:t xml:space="preserve"> amplitudes of motor noise.</w:t>
      </w:r>
    </w:p>
    <w:p w:rsidR="007567D5" w:rsidRPr="006555F4" w:rsidRDefault="007567D5" w:rsidP="004F5D11">
      <w:pPr>
        <w:widowControl w:val="0"/>
        <w:autoSpaceDE w:val="0"/>
        <w:autoSpaceDN w:val="0"/>
        <w:adjustRightInd w:val="0"/>
        <w:spacing w:after="0" w:line="297" w:lineRule="exact"/>
        <w:ind w:firstLine="620"/>
        <w:jc w:val="both"/>
        <w:rPr>
          <w:rFonts w:cs="Times New Roman"/>
        </w:rPr>
      </w:pPr>
      <w:r w:rsidRPr="004F5D11">
        <w:rPr>
          <w:rFonts w:cs="Times New Roman"/>
        </w:rPr>
        <w:t>Incidentally, one can observe on the ascending parts of the pro</w:t>
      </w:r>
      <w:r w:rsidR="00045CCF">
        <w:rPr>
          <w:rFonts w:cs="Times New Roman"/>
        </w:rPr>
        <w:t>fi</w:t>
      </w:r>
      <w:r w:rsidRPr="004F5D11">
        <w:rPr>
          <w:rFonts w:cs="Times New Roman"/>
        </w:rPr>
        <w:t>les that we do not get strictly the shape of a bell curve. This is due to the limited optimization capability of our methods, given the constraint on the number of samples.</w:t>
      </w:r>
    </w:p>
    <w:p w:rsidR="007567D5" w:rsidRPr="006555F4" w:rsidRDefault="007567D5" w:rsidP="00D32E0B">
      <w:pPr>
        <w:widowControl w:val="0"/>
        <w:autoSpaceDE w:val="0"/>
        <w:autoSpaceDN w:val="0"/>
        <w:adjustRightInd w:val="0"/>
        <w:spacing w:after="0" w:line="351" w:lineRule="exact"/>
        <w:jc w:val="both"/>
        <w:rPr>
          <w:rFonts w:cs="Times New Roman"/>
        </w:rPr>
      </w:pPr>
    </w:p>
    <w:p w:rsidR="00936A16" w:rsidRPr="006555F4" w:rsidRDefault="00936A16">
      <w:pPr>
        <w:rPr>
          <w:rFonts w:cs="Arial"/>
        </w:rPr>
      </w:pPr>
      <w:r w:rsidRPr="006555F4">
        <w:rPr>
          <w:rFonts w:cs="Arial"/>
        </w:rPr>
        <w:br w:type="page"/>
      </w:r>
    </w:p>
    <w:p w:rsidR="007567D5" w:rsidRPr="004F5D11" w:rsidRDefault="007567D5" w:rsidP="00D32E0B">
      <w:pPr>
        <w:widowControl w:val="0"/>
        <w:numPr>
          <w:ilvl w:val="0"/>
          <w:numId w:val="7"/>
        </w:numPr>
        <w:tabs>
          <w:tab w:val="clear" w:pos="720"/>
          <w:tab w:val="num" w:pos="480"/>
        </w:tabs>
        <w:overflowPunct w:val="0"/>
        <w:autoSpaceDE w:val="0"/>
        <w:autoSpaceDN w:val="0"/>
        <w:adjustRightInd w:val="0"/>
        <w:spacing w:after="0" w:line="239" w:lineRule="auto"/>
        <w:ind w:left="480" w:hanging="477"/>
        <w:jc w:val="both"/>
        <w:rPr>
          <w:rFonts w:cs="Arial"/>
          <w:b/>
          <w:sz w:val="28"/>
        </w:rPr>
      </w:pPr>
      <w:r w:rsidRPr="004F5D11">
        <w:rPr>
          <w:rFonts w:cs="Arial"/>
          <w:b/>
          <w:sz w:val="28"/>
        </w:rPr>
        <w:lastRenderedPageBreak/>
        <w:t xml:space="preserve">Discussion </w:t>
      </w:r>
    </w:p>
    <w:p w:rsidR="004F5D11" w:rsidRPr="006555F4" w:rsidRDefault="004F5D11" w:rsidP="004F5D11">
      <w:pPr>
        <w:widowControl w:val="0"/>
        <w:autoSpaceDE w:val="0"/>
        <w:autoSpaceDN w:val="0"/>
        <w:adjustRightInd w:val="0"/>
        <w:spacing w:after="0" w:line="351" w:lineRule="exact"/>
        <w:jc w:val="both"/>
        <w:rPr>
          <w:rFonts w:cs="Times New Roman"/>
        </w:rPr>
      </w:pPr>
    </w:p>
    <w:p w:rsidR="007567D5" w:rsidRPr="004F5D11" w:rsidRDefault="007567D5" w:rsidP="004F5D11">
      <w:pPr>
        <w:widowControl w:val="0"/>
        <w:numPr>
          <w:ilvl w:val="0"/>
          <w:numId w:val="37"/>
        </w:numPr>
        <w:tabs>
          <w:tab w:val="clear" w:pos="720"/>
          <w:tab w:val="num" w:pos="620"/>
        </w:tabs>
        <w:overflowPunct w:val="0"/>
        <w:autoSpaceDE w:val="0"/>
        <w:autoSpaceDN w:val="0"/>
        <w:adjustRightInd w:val="0"/>
        <w:spacing w:after="0" w:line="240" w:lineRule="auto"/>
        <w:ind w:left="620" w:hanging="617"/>
        <w:jc w:val="both"/>
        <w:rPr>
          <w:rFonts w:cs="Arial"/>
          <w:b/>
        </w:rPr>
      </w:pPr>
      <w:del w:id="276" w:author="owh" w:date="2013-12-16T18:17:00Z">
        <w:r w:rsidRPr="004F5D11" w:rsidDel="00045CCF">
          <w:rPr>
            <w:rFonts w:cs="Arial"/>
            <w:b/>
          </w:rPr>
          <w:delText>Positionning</w:delText>
        </w:r>
      </w:del>
      <w:ins w:id="277" w:author="owh" w:date="2013-12-16T18:17:00Z">
        <w:r w:rsidR="00045CCF" w:rsidRPr="004F5D11">
          <w:rPr>
            <w:rFonts w:cs="Arial"/>
            <w:b/>
          </w:rPr>
          <w:t>Positioning</w:t>
        </w:r>
      </w:ins>
      <w:r w:rsidRPr="004F5D11">
        <w:rPr>
          <w:rFonts w:cs="Arial"/>
          <w:b/>
        </w:rPr>
        <w:t xml:space="preserve"> </w:t>
      </w:r>
    </w:p>
    <w:p w:rsidR="007567D5" w:rsidRPr="006555F4" w:rsidRDefault="007567D5" w:rsidP="004F5D11">
      <w:pPr>
        <w:widowControl w:val="0"/>
        <w:autoSpaceDE w:val="0"/>
        <w:autoSpaceDN w:val="0"/>
        <w:adjustRightInd w:val="0"/>
        <w:spacing w:after="0" w:line="297" w:lineRule="exact"/>
        <w:jc w:val="both"/>
        <w:rPr>
          <w:rFonts w:cs="Times New Roman"/>
        </w:rPr>
      </w:pPr>
    </w:p>
    <w:p w:rsidR="007567D5" w:rsidRPr="006555F4" w:rsidRDefault="007567D5" w:rsidP="004F5D11">
      <w:pPr>
        <w:widowControl w:val="0"/>
        <w:autoSpaceDE w:val="0"/>
        <w:autoSpaceDN w:val="0"/>
        <w:adjustRightInd w:val="0"/>
        <w:spacing w:after="0" w:line="297" w:lineRule="exact"/>
        <w:jc w:val="both"/>
        <w:rPr>
          <w:rFonts w:cs="Times New Roman"/>
        </w:rPr>
      </w:pPr>
      <w:r w:rsidRPr="004F5D11">
        <w:rPr>
          <w:rFonts w:cs="Times New Roman"/>
        </w:rPr>
        <w:t xml:space="preserve">When performing a reaching movement towards a target, three inter-related factors must be determined. The </w:t>
      </w:r>
      <w:r w:rsidR="006555F4" w:rsidRPr="004F5D11">
        <w:rPr>
          <w:rFonts w:cs="Times New Roman"/>
        </w:rPr>
        <w:t>first</w:t>
      </w:r>
      <w:r w:rsidRPr="004F5D11">
        <w:rPr>
          <w:rFonts w:cs="Times New Roman"/>
        </w:rPr>
        <w:t xml:space="preserve"> is the potential outcome of a successful or failed movement, characterized by a discounted reward. Movement </w:t>
      </w:r>
      <w:del w:id="278" w:author="owh" w:date="2013-12-16T18:22:00Z">
        <w:r w:rsidRPr="004F5D11" w:rsidDel="002F4827">
          <w:rPr>
            <w:rFonts w:cs="Times New Roman"/>
          </w:rPr>
          <w:delText xml:space="preserve">time </w:delText>
        </w:r>
      </w:del>
      <w:ins w:id="279" w:author="owh" w:date="2013-12-16T18:22:00Z">
        <w:r w:rsidR="002F4827">
          <w:rPr>
            <w:rFonts w:cs="Times New Roman"/>
          </w:rPr>
          <w:t>duration</w:t>
        </w:r>
        <w:r w:rsidR="002F4827" w:rsidRPr="004F5D11">
          <w:rPr>
            <w:rFonts w:cs="Times New Roman"/>
          </w:rPr>
          <w:t xml:space="preserve"> </w:t>
        </w:r>
      </w:ins>
      <w:r w:rsidRPr="004F5D11">
        <w:rPr>
          <w:rFonts w:cs="Times New Roman"/>
        </w:rPr>
        <w:t>is crucial in this factor because more time means more discount. The second factor is the cost of the movement, depending on muscular activations and resulting in a velocity pro</w:t>
      </w:r>
      <w:r w:rsidR="002F4827">
        <w:rPr>
          <w:rFonts w:cs="Times New Roman"/>
        </w:rPr>
        <w:t>fi</w:t>
      </w:r>
      <w:r w:rsidRPr="004F5D11">
        <w:rPr>
          <w:rFonts w:cs="Times New Roman"/>
        </w:rPr>
        <w:t xml:space="preserve">le and a joint-space trajectory. Movement </w:t>
      </w:r>
      <w:del w:id="280" w:author="owh" w:date="2013-12-16T18:22:00Z">
        <w:r w:rsidRPr="004F5D11" w:rsidDel="002F4827">
          <w:rPr>
            <w:rFonts w:cs="Times New Roman"/>
          </w:rPr>
          <w:delText xml:space="preserve">time </w:delText>
        </w:r>
      </w:del>
      <w:ins w:id="281" w:author="owh" w:date="2013-12-16T18:22:00Z">
        <w:r w:rsidR="002F4827">
          <w:rPr>
            <w:rFonts w:cs="Times New Roman"/>
          </w:rPr>
          <w:t>duration is again central</w:t>
        </w:r>
        <w:r w:rsidR="002F4827" w:rsidRPr="004F5D11">
          <w:rPr>
            <w:rFonts w:cs="Times New Roman"/>
          </w:rPr>
          <w:t xml:space="preserve"> </w:t>
        </w:r>
      </w:ins>
      <w:del w:id="282" w:author="owh" w:date="2013-12-16T18:22:00Z">
        <w:r w:rsidRPr="004F5D11" w:rsidDel="002F4827">
          <w:rPr>
            <w:rFonts w:cs="Times New Roman"/>
          </w:rPr>
          <w:delText xml:space="preserve">is crucial </w:delText>
        </w:r>
      </w:del>
      <w:r w:rsidRPr="004F5D11">
        <w:rPr>
          <w:rFonts w:cs="Times New Roman"/>
        </w:rPr>
        <w:t>in this factor because, for an identical trajectory, less time means more cost. The third factor is the</w:t>
      </w:r>
      <w:r w:rsidR="006555F4" w:rsidRPr="004F5D11">
        <w:rPr>
          <w:rFonts w:cs="Times New Roman"/>
        </w:rPr>
        <w:t xml:space="preserve"> final </w:t>
      </w:r>
      <w:r w:rsidRPr="004F5D11">
        <w:rPr>
          <w:rFonts w:cs="Times New Roman"/>
        </w:rPr>
        <w:t>dispersion</w:t>
      </w:r>
      <w:del w:id="283" w:author="owh" w:date="2013-12-16T18:23:00Z">
        <w:r w:rsidRPr="004F5D11" w:rsidDel="002F4827">
          <w:rPr>
            <w:rFonts w:cs="Times New Roman"/>
          </w:rPr>
          <w:delText xml:space="preserve">, </w:delText>
        </w:r>
      </w:del>
      <w:ins w:id="284" w:author="owh" w:date="2013-12-16T18:23:00Z">
        <w:r w:rsidR="002F4827">
          <w:rPr>
            <w:rFonts w:cs="Times New Roman"/>
          </w:rPr>
          <w:t xml:space="preserve"> </w:t>
        </w:r>
      </w:ins>
      <w:r w:rsidRPr="004F5D11">
        <w:rPr>
          <w:rFonts w:cs="Times New Roman"/>
        </w:rPr>
        <w:t xml:space="preserve">generated by motor noise and </w:t>
      </w:r>
      <w:ins w:id="285" w:author="owh" w:date="2013-12-16T18:24:00Z">
        <w:r w:rsidR="002F4827">
          <w:rPr>
            <w:rFonts w:cs="Times New Roman"/>
          </w:rPr>
          <w:t xml:space="preserve">that is </w:t>
        </w:r>
      </w:ins>
      <w:r w:rsidRPr="004F5D11">
        <w:rPr>
          <w:rFonts w:cs="Times New Roman"/>
        </w:rPr>
        <w:t xml:space="preserve">imperfectly compensated for by the </w:t>
      </w:r>
      <w:ins w:id="286" w:author="owh" w:date="2013-12-16T18:23:00Z">
        <w:r w:rsidR="002F4827">
          <w:rPr>
            <w:rFonts w:cs="Times New Roman"/>
          </w:rPr>
          <w:t>Central Nervous System</w:t>
        </w:r>
      </w:ins>
      <w:del w:id="287" w:author="owh" w:date="2013-12-16T18:23:00Z">
        <w:r w:rsidRPr="004F5D11" w:rsidDel="002F4827">
          <w:rPr>
            <w:rFonts w:cs="Times New Roman"/>
          </w:rPr>
          <w:delText>CNS</w:delText>
        </w:r>
      </w:del>
      <w:r w:rsidRPr="004F5D11">
        <w:rPr>
          <w:rFonts w:cs="Times New Roman"/>
        </w:rPr>
        <w:t xml:space="preserve"> due to sensory noise and </w:t>
      </w:r>
      <w:ins w:id="288" w:author="owh" w:date="2013-12-16T18:24:00Z">
        <w:r w:rsidR="002F4827">
          <w:rPr>
            <w:rFonts w:cs="Times New Roman"/>
          </w:rPr>
          <w:t xml:space="preserve">feedback </w:t>
        </w:r>
      </w:ins>
      <w:r w:rsidRPr="004F5D11">
        <w:rPr>
          <w:rFonts w:cs="Times New Roman"/>
        </w:rPr>
        <w:t xml:space="preserve">delays. Movement </w:t>
      </w:r>
      <w:ins w:id="289" w:author="owh" w:date="2013-12-16T18:24:00Z">
        <w:r w:rsidR="002F4827">
          <w:rPr>
            <w:rFonts w:cs="Times New Roman"/>
          </w:rPr>
          <w:t xml:space="preserve">duration </w:t>
        </w:r>
      </w:ins>
      <w:del w:id="290" w:author="owh" w:date="2013-12-16T18:24:00Z">
        <w:r w:rsidRPr="004F5D11" w:rsidDel="002F4827">
          <w:rPr>
            <w:rFonts w:cs="Times New Roman"/>
          </w:rPr>
          <w:delText xml:space="preserve">time </w:delText>
        </w:r>
      </w:del>
      <w:r w:rsidRPr="004F5D11">
        <w:rPr>
          <w:rFonts w:cs="Times New Roman"/>
        </w:rPr>
        <w:t xml:space="preserve">is </w:t>
      </w:r>
      <w:ins w:id="291" w:author="owh" w:date="2013-12-16T18:24:00Z">
        <w:r w:rsidR="002F4827">
          <w:rPr>
            <w:rFonts w:cs="Times New Roman"/>
          </w:rPr>
          <w:t xml:space="preserve">also </w:t>
        </w:r>
      </w:ins>
      <w:del w:id="292" w:author="owh" w:date="2013-12-16T18:24:00Z">
        <w:r w:rsidRPr="004F5D11" w:rsidDel="002F4827">
          <w:rPr>
            <w:rFonts w:cs="Times New Roman"/>
          </w:rPr>
          <w:delText xml:space="preserve">crucial </w:delText>
        </w:r>
      </w:del>
      <w:ins w:id="293" w:author="owh" w:date="2013-12-16T18:24:00Z">
        <w:r w:rsidR="002F4827">
          <w:rPr>
            <w:rFonts w:cs="Times New Roman"/>
          </w:rPr>
          <w:t>critical</w:t>
        </w:r>
        <w:r w:rsidR="002F4827" w:rsidRPr="004F5D11">
          <w:rPr>
            <w:rFonts w:cs="Times New Roman"/>
          </w:rPr>
          <w:t xml:space="preserve"> </w:t>
        </w:r>
        <w:r w:rsidR="002F4827">
          <w:rPr>
            <w:rFonts w:cs="Times New Roman"/>
          </w:rPr>
          <w:t xml:space="preserve">to tune this </w:t>
        </w:r>
      </w:ins>
      <w:del w:id="294" w:author="owh" w:date="2013-12-16T18:24:00Z">
        <w:r w:rsidRPr="004F5D11" w:rsidDel="002F4827">
          <w:rPr>
            <w:rFonts w:cs="Times New Roman"/>
          </w:rPr>
          <w:delText xml:space="preserve">in </w:delText>
        </w:r>
      </w:del>
      <w:r w:rsidRPr="004F5D11">
        <w:rPr>
          <w:rFonts w:cs="Times New Roman"/>
        </w:rPr>
        <w:t>this factor because less time means more dispersion.</w:t>
      </w:r>
    </w:p>
    <w:p w:rsidR="007567D5" w:rsidRPr="006555F4" w:rsidDel="002F4827" w:rsidRDefault="007567D5" w:rsidP="004F5D11">
      <w:pPr>
        <w:widowControl w:val="0"/>
        <w:autoSpaceDE w:val="0"/>
        <w:autoSpaceDN w:val="0"/>
        <w:adjustRightInd w:val="0"/>
        <w:spacing w:after="0" w:line="297" w:lineRule="exact"/>
        <w:ind w:firstLine="620"/>
        <w:jc w:val="both"/>
        <w:rPr>
          <w:del w:id="295" w:author="owh" w:date="2013-12-16T18:25:00Z"/>
          <w:rFonts w:cs="Times New Roman"/>
        </w:rPr>
      </w:pPr>
      <w:r w:rsidRPr="004F5D11">
        <w:rPr>
          <w:rFonts w:cs="Times New Roman"/>
        </w:rPr>
        <w:t xml:space="preserve">The works of [2] and [1] only relate the </w:t>
      </w:r>
      <w:r w:rsidR="006555F4" w:rsidRPr="004F5D11">
        <w:rPr>
          <w:rFonts w:cs="Times New Roman"/>
        </w:rPr>
        <w:t>first</w:t>
      </w:r>
      <w:r w:rsidRPr="004F5D11">
        <w:rPr>
          <w:rFonts w:cs="Times New Roman"/>
        </w:rPr>
        <w:t xml:space="preserve"> two of these factors. By contrast, the model presented in [4] relates the </w:t>
      </w:r>
      <w:r w:rsidR="006555F4" w:rsidRPr="004F5D11">
        <w:rPr>
          <w:rFonts w:cs="Times New Roman"/>
        </w:rPr>
        <w:t>first</w:t>
      </w:r>
      <w:r w:rsidRPr="004F5D11">
        <w:rPr>
          <w:rFonts w:cs="Times New Roman"/>
        </w:rPr>
        <w:t xml:space="preserve"> and the last factors, without consideration for the second.</w:t>
      </w:r>
      <w:ins w:id="296" w:author="owh" w:date="2013-12-16T18:25:00Z">
        <w:r w:rsidR="002F4827">
          <w:rPr>
            <w:rFonts w:cs="Times New Roman"/>
          </w:rPr>
          <w:t xml:space="preserve"> </w:t>
        </w:r>
      </w:ins>
    </w:p>
    <w:p w:rsidR="007567D5" w:rsidRPr="006555F4" w:rsidRDefault="007567D5" w:rsidP="004F5D11">
      <w:pPr>
        <w:widowControl w:val="0"/>
        <w:autoSpaceDE w:val="0"/>
        <w:autoSpaceDN w:val="0"/>
        <w:adjustRightInd w:val="0"/>
        <w:spacing w:after="0" w:line="297" w:lineRule="exact"/>
        <w:ind w:firstLine="620"/>
        <w:jc w:val="both"/>
        <w:rPr>
          <w:rFonts w:cs="Times New Roman"/>
        </w:rPr>
      </w:pPr>
      <w:r w:rsidRPr="004F5D11">
        <w:rPr>
          <w:rFonts w:cs="Times New Roman"/>
        </w:rPr>
        <w:t xml:space="preserve">The model presented </w:t>
      </w:r>
      <w:ins w:id="297" w:author="owh" w:date="2013-12-16T18:25:00Z">
        <w:r w:rsidR="002F4827">
          <w:rPr>
            <w:rFonts w:cs="Times New Roman"/>
          </w:rPr>
          <w:t xml:space="preserve">here </w:t>
        </w:r>
      </w:ins>
      <w:del w:id="298" w:author="owh" w:date="2013-12-16T18:25:00Z">
        <w:r w:rsidRPr="004F5D11" w:rsidDel="002F4827">
          <w:rPr>
            <w:rFonts w:cs="Times New Roman"/>
          </w:rPr>
          <w:delText xml:space="preserve">in this paper </w:delText>
        </w:r>
      </w:del>
      <w:r w:rsidRPr="004F5D11">
        <w:rPr>
          <w:rFonts w:cs="Times New Roman"/>
        </w:rPr>
        <w:t>addresses the more global inter-relationship between these three factors and provides an optimality criterion that accounts for the strategy of human su</w:t>
      </w:r>
      <w:r w:rsidR="00936A16" w:rsidRPr="004F5D11">
        <w:rPr>
          <w:rFonts w:cs="Times New Roman"/>
        </w:rPr>
        <w:t>b</w:t>
      </w:r>
      <w:r w:rsidRPr="004F5D11">
        <w:rPr>
          <w:rFonts w:cs="Times New Roman"/>
        </w:rPr>
        <w:t>jects in this multi-dimensional choice space.</w:t>
      </w:r>
    </w:p>
    <w:p w:rsidR="00936A16" w:rsidRPr="006555F4" w:rsidRDefault="00936A16" w:rsidP="00D32E0B">
      <w:pPr>
        <w:widowControl w:val="0"/>
        <w:autoSpaceDE w:val="0"/>
        <w:autoSpaceDN w:val="0"/>
        <w:adjustRightInd w:val="0"/>
        <w:spacing w:after="0" w:line="296" w:lineRule="exact"/>
        <w:jc w:val="both"/>
        <w:rPr>
          <w:rFonts w:cs="Times New Roman"/>
        </w:rPr>
      </w:pPr>
    </w:p>
    <w:p w:rsidR="00936A16" w:rsidRPr="006555F4" w:rsidRDefault="00936A16" w:rsidP="00D32E0B">
      <w:pPr>
        <w:widowControl w:val="0"/>
        <w:autoSpaceDE w:val="0"/>
        <w:autoSpaceDN w:val="0"/>
        <w:adjustRightInd w:val="0"/>
        <w:spacing w:after="0" w:line="296" w:lineRule="exact"/>
        <w:jc w:val="both"/>
        <w:rPr>
          <w:rFonts w:cs="Times New Roman"/>
        </w:rPr>
      </w:pPr>
    </w:p>
    <w:p w:rsidR="007567D5" w:rsidRPr="004F5D11" w:rsidRDefault="007567D5" w:rsidP="004F5D11">
      <w:pPr>
        <w:widowControl w:val="0"/>
        <w:numPr>
          <w:ilvl w:val="0"/>
          <w:numId w:val="37"/>
        </w:numPr>
        <w:tabs>
          <w:tab w:val="clear" w:pos="720"/>
          <w:tab w:val="num" w:pos="620"/>
        </w:tabs>
        <w:overflowPunct w:val="0"/>
        <w:autoSpaceDE w:val="0"/>
        <w:autoSpaceDN w:val="0"/>
        <w:adjustRightInd w:val="0"/>
        <w:spacing w:after="0" w:line="240" w:lineRule="auto"/>
        <w:ind w:left="620" w:hanging="617"/>
        <w:jc w:val="both"/>
        <w:rPr>
          <w:rFonts w:cs="Arial"/>
          <w:b/>
        </w:rPr>
      </w:pPr>
      <w:commentRangeStart w:id="299"/>
      <w:r w:rsidRPr="004F5D11">
        <w:rPr>
          <w:rFonts w:cs="Arial"/>
          <w:b/>
        </w:rPr>
        <w:t xml:space="preserve">Background </w:t>
      </w:r>
      <w:commentRangeEnd w:id="299"/>
      <w:r w:rsidR="002F4827">
        <w:rPr>
          <w:rStyle w:val="CommentReference"/>
        </w:rPr>
        <w:commentReference w:id="299"/>
      </w:r>
    </w:p>
    <w:p w:rsidR="007567D5" w:rsidRPr="004F5D11" w:rsidRDefault="007567D5" w:rsidP="004F5D11">
      <w:pPr>
        <w:widowControl w:val="0"/>
        <w:overflowPunct w:val="0"/>
        <w:autoSpaceDE w:val="0"/>
        <w:autoSpaceDN w:val="0"/>
        <w:adjustRightInd w:val="0"/>
        <w:spacing w:after="0" w:line="240" w:lineRule="auto"/>
        <w:ind w:left="3"/>
        <w:jc w:val="both"/>
        <w:rPr>
          <w:rFonts w:cs="Arial"/>
          <w:b/>
        </w:rPr>
      </w:pPr>
    </w:p>
    <w:p w:rsidR="007567D5" w:rsidRPr="006555F4" w:rsidRDefault="002F4827" w:rsidP="004F5D11">
      <w:pPr>
        <w:widowControl w:val="0"/>
        <w:autoSpaceDE w:val="0"/>
        <w:autoSpaceDN w:val="0"/>
        <w:adjustRightInd w:val="0"/>
        <w:spacing w:after="0" w:line="297" w:lineRule="exact"/>
        <w:jc w:val="both"/>
        <w:rPr>
          <w:rFonts w:cs="Times New Roman"/>
        </w:rPr>
      </w:pPr>
      <w:ins w:id="300" w:author="owh" w:date="2013-12-16T18:26:00Z">
        <w:r>
          <w:rPr>
            <w:rFonts w:cs="Times New Roman"/>
          </w:rPr>
          <w:t xml:space="preserve">Our </w:t>
        </w:r>
      </w:ins>
      <w:del w:id="301" w:author="owh" w:date="2013-12-16T18:26:00Z">
        <w:r w:rsidR="007567D5" w:rsidRPr="004F5D11" w:rsidDel="002F4827">
          <w:rPr>
            <w:rFonts w:cs="Times New Roman"/>
          </w:rPr>
          <w:delText xml:space="preserve">The </w:delText>
        </w:r>
      </w:del>
      <w:r w:rsidR="007567D5" w:rsidRPr="004F5D11">
        <w:rPr>
          <w:rFonts w:cs="Times New Roman"/>
        </w:rPr>
        <w:t xml:space="preserve">model </w:t>
      </w:r>
      <w:del w:id="302" w:author="owh" w:date="2013-12-16T18:26:00Z">
        <w:r w:rsidR="007567D5" w:rsidRPr="004F5D11" w:rsidDel="002F4827">
          <w:rPr>
            <w:rFonts w:cs="Times New Roman"/>
          </w:rPr>
          <w:delText xml:space="preserve">presented in this paper </w:delText>
        </w:r>
      </w:del>
      <w:r w:rsidR="007567D5" w:rsidRPr="004F5D11">
        <w:rPr>
          <w:rFonts w:cs="Times New Roman"/>
        </w:rPr>
        <w:t>is consistent with the stochastic optimal control view of motor control [5</w:t>
      </w:r>
      <w:del w:id="303" w:author="owh" w:date="2013-12-16T18:25:00Z">
        <w:r w:rsidR="007567D5" w:rsidRPr="004F5D11" w:rsidDel="002F4827">
          <w:rPr>
            <w:rFonts w:cs="Times New Roman"/>
          </w:rPr>
          <w:delText>{</w:delText>
        </w:r>
      </w:del>
      <w:ins w:id="304" w:author="owh" w:date="2013-12-16T18:25:00Z">
        <w:r>
          <w:rPr>
            <w:rFonts w:cs="Times New Roman"/>
          </w:rPr>
          <w:t>-</w:t>
        </w:r>
      </w:ins>
      <w:r w:rsidR="007567D5" w:rsidRPr="004F5D11">
        <w:rPr>
          <w:rFonts w:cs="Times New Roman"/>
        </w:rPr>
        <w:t>9]. It starts from the fact that, for a small target, the faster the movement, the lesser the chance to hit it (</w:t>
      </w:r>
      <w:commentRangeStart w:id="305"/>
      <w:r w:rsidR="007567D5" w:rsidRPr="004F5D11">
        <w:rPr>
          <w:rFonts w:cs="Times New Roman"/>
        </w:rPr>
        <w:t>refs</w:t>
      </w:r>
      <w:commentRangeEnd w:id="305"/>
      <w:r>
        <w:rPr>
          <w:rStyle w:val="CommentReference"/>
        </w:rPr>
        <w:commentReference w:id="305"/>
      </w:r>
      <w:r w:rsidR="007567D5" w:rsidRPr="004F5D11">
        <w:rPr>
          <w:rFonts w:cs="Times New Roman"/>
        </w:rPr>
        <w:t>). According to this view, there are two complementary explanations for this fact. Fi</w:t>
      </w:r>
      <w:r w:rsidR="006555F4" w:rsidRPr="004F5D11">
        <w:rPr>
          <w:rFonts w:cs="Times New Roman"/>
        </w:rPr>
        <w:t>rst</w:t>
      </w:r>
      <w:r w:rsidR="007567D5" w:rsidRPr="004F5D11">
        <w:rPr>
          <w:rFonts w:cs="Times New Roman"/>
        </w:rPr>
        <w:t xml:space="preserve">, the motor activation signal descending from the Central Nervous System </w:t>
      </w:r>
      <w:del w:id="306" w:author="owh" w:date="2013-12-16T18:26:00Z">
        <w:r w:rsidR="007567D5" w:rsidRPr="004F5D11" w:rsidDel="002F4827">
          <w:rPr>
            <w:rFonts w:cs="Times New Roman"/>
          </w:rPr>
          <w:delText xml:space="preserve">(CNS) </w:delText>
        </w:r>
      </w:del>
      <w:r w:rsidR="007567D5" w:rsidRPr="004F5D11">
        <w:rPr>
          <w:rFonts w:cs="Times New Roman"/>
        </w:rPr>
        <w:t>to motoneurons is corrupted with some noise that is proportional to this signal (refs). Thus a faster movement means more noise, hence more intrinsic dispersion of the</w:t>
      </w:r>
      <w:r w:rsidR="006555F4" w:rsidRPr="004F5D11">
        <w:rPr>
          <w:rFonts w:cs="Times New Roman"/>
        </w:rPr>
        <w:t xml:space="preserve"> final </w:t>
      </w:r>
      <w:r w:rsidR="007567D5" w:rsidRPr="004F5D11">
        <w:rPr>
          <w:rFonts w:cs="Times New Roman"/>
        </w:rPr>
        <w:t>hit point if the arm was controlled in a purely open-loop way.</w:t>
      </w:r>
    </w:p>
    <w:p w:rsidR="007567D5" w:rsidRPr="006555F4" w:rsidRDefault="007567D5" w:rsidP="004F5D11">
      <w:pPr>
        <w:widowControl w:val="0"/>
        <w:autoSpaceDE w:val="0"/>
        <w:autoSpaceDN w:val="0"/>
        <w:adjustRightInd w:val="0"/>
        <w:spacing w:after="0" w:line="297" w:lineRule="exact"/>
        <w:ind w:firstLine="620"/>
        <w:jc w:val="both"/>
        <w:rPr>
          <w:rFonts w:cs="Times New Roman"/>
        </w:rPr>
      </w:pPr>
      <w:r w:rsidRPr="004F5D11">
        <w:rPr>
          <w:rFonts w:cs="Times New Roman"/>
        </w:rPr>
        <w:t>Second, this intrinsic tendency to dispersion is compensated for by a feedback control loop which is based on state estimation mechanisms. State estimation itself is based on delayed proprioceptive and perceptive feedback</w:t>
      </w:r>
      <w:ins w:id="307" w:author="owh" w:date="2013-12-16T18:27:00Z">
        <w:r w:rsidR="002F4827">
          <w:rPr>
            <w:rFonts w:cs="Times New Roman"/>
          </w:rPr>
          <w:t>s</w:t>
        </w:r>
      </w:ins>
      <w:r w:rsidRPr="004F5D11">
        <w:rPr>
          <w:rFonts w:cs="Times New Roman"/>
        </w:rPr>
        <w:t xml:space="preserve">. Thus a faster movement means less time to accurately estimate the </w:t>
      </w:r>
      <w:ins w:id="308" w:author="owh" w:date="2013-12-16T18:27:00Z">
        <w:r w:rsidR="002F4827">
          <w:rPr>
            <w:rFonts w:cs="Times New Roman"/>
          </w:rPr>
          <w:t xml:space="preserve">current </w:t>
        </w:r>
      </w:ins>
      <w:r w:rsidRPr="004F5D11">
        <w:rPr>
          <w:rFonts w:cs="Times New Roman"/>
        </w:rPr>
        <w:t>state, hence less compensation for dispersion. As a consequence of both mechanisms, a faster movement results on more</w:t>
      </w:r>
      <w:r w:rsidR="006555F4" w:rsidRPr="004F5D11">
        <w:rPr>
          <w:rFonts w:cs="Times New Roman"/>
        </w:rPr>
        <w:t xml:space="preserve"> final </w:t>
      </w:r>
      <w:r w:rsidRPr="004F5D11">
        <w:rPr>
          <w:rFonts w:cs="Times New Roman"/>
        </w:rPr>
        <w:t>dispersion, hence in a lesser probability to hit a small target.</w:t>
      </w:r>
    </w:p>
    <w:p w:rsidR="00936A16" w:rsidRPr="006555F4" w:rsidRDefault="00936A16" w:rsidP="00D32E0B">
      <w:pPr>
        <w:widowControl w:val="0"/>
        <w:autoSpaceDE w:val="0"/>
        <w:autoSpaceDN w:val="0"/>
        <w:adjustRightInd w:val="0"/>
        <w:spacing w:after="0" w:line="297" w:lineRule="exact"/>
        <w:jc w:val="both"/>
        <w:rPr>
          <w:rFonts w:cs="Times New Roman"/>
        </w:rPr>
      </w:pPr>
    </w:p>
    <w:p w:rsidR="00936A16" w:rsidRPr="006555F4" w:rsidRDefault="00936A16" w:rsidP="00D32E0B">
      <w:pPr>
        <w:widowControl w:val="0"/>
        <w:autoSpaceDE w:val="0"/>
        <w:autoSpaceDN w:val="0"/>
        <w:adjustRightInd w:val="0"/>
        <w:spacing w:after="0" w:line="297" w:lineRule="exact"/>
        <w:jc w:val="both"/>
        <w:rPr>
          <w:rFonts w:cs="Times New Roman"/>
        </w:rPr>
      </w:pPr>
    </w:p>
    <w:p w:rsidR="007567D5" w:rsidRPr="004F5D11" w:rsidRDefault="007567D5" w:rsidP="004F5D11">
      <w:pPr>
        <w:widowControl w:val="0"/>
        <w:numPr>
          <w:ilvl w:val="0"/>
          <w:numId w:val="37"/>
        </w:numPr>
        <w:tabs>
          <w:tab w:val="clear" w:pos="720"/>
          <w:tab w:val="num" w:pos="620"/>
        </w:tabs>
        <w:overflowPunct w:val="0"/>
        <w:autoSpaceDE w:val="0"/>
        <w:autoSpaceDN w:val="0"/>
        <w:adjustRightInd w:val="0"/>
        <w:spacing w:after="0" w:line="240" w:lineRule="auto"/>
        <w:ind w:left="620" w:hanging="617"/>
        <w:jc w:val="both"/>
        <w:rPr>
          <w:rFonts w:cs="Arial"/>
          <w:b/>
        </w:rPr>
      </w:pPr>
      <w:r w:rsidRPr="004F5D11">
        <w:rPr>
          <w:rFonts w:cs="Arial"/>
          <w:b/>
        </w:rPr>
        <w:t xml:space="preserve">Contributions </w:t>
      </w:r>
    </w:p>
    <w:p w:rsidR="007567D5" w:rsidRPr="004F5D11" w:rsidRDefault="007567D5" w:rsidP="004F5D11">
      <w:pPr>
        <w:widowControl w:val="0"/>
        <w:overflowPunct w:val="0"/>
        <w:autoSpaceDE w:val="0"/>
        <w:autoSpaceDN w:val="0"/>
        <w:adjustRightInd w:val="0"/>
        <w:spacing w:after="0" w:line="240" w:lineRule="auto"/>
        <w:ind w:left="3"/>
        <w:jc w:val="both"/>
        <w:rPr>
          <w:rFonts w:cs="Arial"/>
          <w:b/>
        </w:rPr>
      </w:pPr>
    </w:p>
    <w:p w:rsidR="007567D5" w:rsidRPr="006555F4" w:rsidRDefault="007567D5" w:rsidP="004F5D11">
      <w:pPr>
        <w:widowControl w:val="0"/>
        <w:autoSpaceDE w:val="0"/>
        <w:autoSpaceDN w:val="0"/>
        <w:adjustRightInd w:val="0"/>
        <w:spacing w:after="0" w:line="297" w:lineRule="exact"/>
        <w:jc w:val="both"/>
        <w:rPr>
          <w:rFonts w:cs="Times New Roman"/>
        </w:rPr>
      </w:pPr>
      <w:r w:rsidRPr="004F5D11">
        <w:rPr>
          <w:rFonts w:cs="Times New Roman"/>
        </w:rPr>
        <w:t>The model proposed here takes the one of [2] as a starting point. This former model reproduces basic characteristics of motor behavior, as expected from the close relationship with previous optimal control models [6, 20</w:t>
      </w:r>
      <w:ins w:id="309" w:author="owh" w:date="2013-12-16T18:28:00Z">
        <w:r w:rsidR="002F4827">
          <w:rPr>
            <w:rFonts w:cs="Times New Roman"/>
          </w:rPr>
          <w:t>-</w:t>
        </w:r>
      </w:ins>
      <w:del w:id="310" w:author="owh" w:date="2013-12-16T18:28:00Z">
        <w:r w:rsidRPr="004F5D11" w:rsidDel="002F4827">
          <w:rPr>
            <w:rFonts w:cs="Times New Roman"/>
          </w:rPr>
          <w:delText>{</w:delText>
        </w:r>
      </w:del>
      <w:r w:rsidRPr="004F5D11">
        <w:rPr>
          <w:rFonts w:cs="Times New Roman"/>
        </w:rPr>
        <w:t>24]. It also explains several phenomena in cost-</w:t>
      </w:r>
      <w:r w:rsidR="006555F4" w:rsidRPr="004F5D11">
        <w:rPr>
          <w:rFonts w:cs="Times New Roman"/>
        </w:rPr>
        <w:t>benefit</w:t>
      </w:r>
      <w:r w:rsidRPr="004F5D11">
        <w:rPr>
          <w:rFonts w:cs="Times New Roman"/>
        </w:rPr>
        <w:t xml:space="preserve"> </w:t>
      </w:r>
      <w:r w:rsidR="00F02F8C">
        <w:rPr>
          <w:rFonts w:cs="Times New Roman"/>
        </w:rPr>
        <w:t>trade-off</w:t>
      </w:r>
      <w:r w:rsidRPr="004F5D11">
        <w:rPr>
          <w:rFonts w:cs="Times New Roman"/>
        </w:rPr>
        <w:t xml:space="preserve"> tasks [25, 26]. The model presented here is equivalent to the one presented in [2] when the probability to hit the target is set to 1. As a result, it still </w:t>
      </w:r>
      <w:r w:rsidR="006555F4" w:rsidRPr="004F5D11">
        <w:rPr>
          <w:rFonts w:cs="Times New Roman"/>
        </w:rPr>
        <w:t>benefit</w:t>
      </w:r>
      <w:r w:rsidRPr="004F5D11">
        <w:rPr>
          <w:rFonts w:cs="Times New Roman"/>
        </w:rPr>
        <w:t>s from the above</w:t>
      </w:r>
      <w:ins w:id="311" w:author="owh" w:date="2013-12-16T18:28:00Z">
        <w:r w:rsidR="002F4827">
          <w:rPr>
            <w:rFonts w:cs="Times New Roman"/>
          </w:rPr>
          <w:t>-</w:t>
        </w:r>
      </w:ins>
      <w:del w:id="312" w:author="owh" w:date="2013-12-16T18:28:00Z">
        <w:r w:rsidRPr="004F5D11" w:rsidDel="002F4827">
          <w:rPr>
            <w:rFonts w:cs="Times New Roman"/>
          </w:rPr>
          <w:delText xml:space="preserve"> </w:delText>
        </w:r>
      </w:del>
      <w:r w:rsidRPr="004F5D11">
        <w:rPr>
          <w:rFonts w:cs="Times New Roman"/>
        </w:rPr>
        <w:t xml:space="preserve">mentioned properties that </w:t>
      </w:r>
      <w:r w:rsidRPr="004F5D11">
        <w:rPr>
          <w:rFonts w:cs="Times New Roman"/>
        </w:rPr>
        <w:lastRenderedPageBreak/>
        <w:t>are not impacted by this probability. In this section we show that it solves limitations of the models of [4] and [2].</w:t>
      </w:r>
    </w:p>
    <w:p w:rsidR="00936A16" w:rsidRPr="006555F4" w:rsidRDefault="00936A16" w:rsidP="00D32E0B">
      <w:pPr>
        <w:widowControl w:val="0"/>
        <w:autoSpaceDE w:val="0"/>
        <w:autoSpaceDN w:val="0"/>
        <w:adjustRightInd w:val="0"/>
        <w:spacing w:after="0" w:line="288" w:lineRule="exact"/>
        <w:jc w:val="both"/>
        <w:rPr>
          <w:rFonts w:cs="Times New Roman"/>
        </w:rPr>
      </w:pPr>
    </w:p>
    <w:p w:rsidR="00936A16" w:rsidRPr="006555F4" w:rsidRDefault="00936A16" w:rsidP="00D32E0B">
      <w:pPr>
        <w:widowControl w:val="0"/>
        <w:autoSpaceDE w:val="0"/>
        <w:autoSpaceDN w:val="0"/>
        <w:adjustRightInd w:val="0"/>
        <w:spacing w:after="0" w:line="288" w:lineRule="exact"/>
        <w:jc w:val="both"/>
        <w:rPr>
          <w:rFonts w:cs="Times New Roman"/>
        </w:rPr>
      </w:pPr>
    </w:p>
    <w:p w:rsidR="007567D5" w:rsidRPr="004668AD" w:rsidRDefault="007567D5" w:rsidP="00D32E0B">
      <w:pPr>
        <w:widowControl w:val="0"/>
        <w:numPr>
          <w:ilvl w:val="0"/>
          <w:numId w:val="11"/>
        </w:numPr>
        <w:tabs>
          <w:tab w:val="clear" w:pos="720"/>
          <w:tab w:val="num" w:pos="700"/>
        </w:tabs>
        <w:overflowPunct w:val="0"/>
        <w:autoSpaceDE w:val="0"/>
        <w:autoSpaceDN w:val="0"/>
        <w:adjustRightInd w:val="0"/>
        <w:spacing w:after="0" w:line="239" w:lineRule="auto"/>
        <w:ind w:left="700" w:hanging="697"/>
        <w:jc w:val="both"/>
        <w:rPr>
          <w:rFonts w:cs="Arial"/>
          <w:i/>
        </w:rPr>
      </w:pPr>
      <w:r w:rsidRPr="004668AD">
        <w:rPr>
          <w:rFonts w:cs="Arial"/>
          <w:i/>
        </w:rPr>
        <w:t xml:space="preserve">The model accounts for target selection bias </w:t>
      </w:r>
    </w:p>
    <w:p w:rsidR="008D77D3" w:rsidRDefault="008D77D3" w:rsidP="008D77D3">
      <w:pPr>
        <w:widowControl w:val="0"/>
        <w:autoSpaceDE w:val="0"/>
        <w:autoSpaceDN w:val="0"/>
        <w:adjustRightInd w:val="0"/>
        <w:spacing w:after="0" w:line="297"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In [27], the authors mention a systematic pointing bias in both the x and y directions for all subjects performing a target hitting experiment. The presence of this bias contrasts with an assumption made in the model of [4] that, spatial errors being symmetric, the optimal choice of x and y should be in the middle of the circular target.</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The proposed model shows that this simplifying assumption does not hold. Indeed, as illustrated in Figures 2 and 3, the optimal strategy to reach a target signi</w:t>
      </w:r>
      <w:r w:rsidR="008D77D3">
        <w:rPr>
          <w:rFonts w:cs="Times New Roman"/>
        </w:rPr>
        <w:t>fi</w:t>
      </w:r>
      <w:r w:rsidRPr="008D77D3">
        <w:rPr>
          <w:rFonts w:cs="Times New Roman"/>
        </w:rPr>
        <w:t xml:space="preserve">cantly changes depending on the relative position of the starting point and the target point. As a consequence, when aiming at a large target in the center of the </w:t>
      </w:r>
      <w:del w:id="313" w:author="owh" w:date="2013-12-16T18:29:00Z">
        <w:r w:rsidRPr="008D77D3" w:rsidDel="002F4827">
          <w:rPr>
            <w:rFonts w:cs="Times New Roman"/>
          </w:rPr>
          <w:delText>saggital</w:delText>
        </w:r>
      </w:del>
      <w:ins w:id="314" w:author="owh" w:date="2013-12-16T18:29:00Z">
        <w:r w:rsidR="002F4827" w:rsidRPr="008D77D3">
          <w:rPr>
            <w:rFonts w:cs="Times New Roman"/>
          </w:rPr>
          <w:t>sagittal</w:t>
        </w:r>
      </w:ins>
      <w:r w:rsidRPr="008D77D3">
        <w:rPr>
          <w:rFonts w:cs="Times New Roman"/>
        </w:rPr>
        <w:t xml:space="preserve"> plane in front of himself/herself, an optimal subject would not aim at the center of the target. The optimal aiming point depends on the function relating movement cost to aiming point location, which itself depends on the musculoskeletal system of the subject. This explains why the bias </w:t>
      </w:r>
      <w:r w:rsidR="006555F4" w:rsidRPr="008D77D3">
        <w:rPr>
          <w:rFonts w:cs="Times New Roman"/>
        </w:rPr>
        <w:t>differs</w:t>
      </w:r>
      <w:r w:rsidRPr="008D77D3">
        <w:rPr>
          <w:rFonts w:cs="Times New Roman"/>
        </w:rPr>
        <w:t xml:space="preserve"> from one subject to the other.</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Figures 2 and 3 are obtained in a 2D case with a 1D target whereas Dean's experiments were performed in 3D for a circular target. Nevertheless, the asymmetry resulting from the proposed model would also be present in a 3D model.</w:t>
      </w:r>
    </w:p>
    <w:p w:rsidR="00936A16" w:rsidRPr="006555F4" w:rsidRDefault="00936A16" w:rsidP="00D32E0B">
      <w:pPr>
        <w:widowControl w:val="0"/>
        <w:autoSpaceDE w:val="0"/>
        <w:autoSpaceDN w:val="0"/>
        <w:adjustRightInd w:val="0"/>
        <w:spacing w:after="0" w:line="290" w:lineRule="exact"/>
        <w:jc w:val="both"/>
        <w:rPr>
          <w:rFonts w:cs="Times New Roman"/>
        </w:rPr>
      </w:pPr>
    </w:p>
    <w:p w:rsidR="00936A16" w:rsidRPr="006555F4" w:rsidRDefault="00936A16" w:rsidP="00D32E0B">
      <w:pPr>
        <w:widowControl w:val="0"/>
        <w:autoSpaceDE w:val="0"/>
        <w:autoSpaceDN w:val="0"/>
        <w:adjustRightInd w:val="0"/>
        <w:spacing w:after="0" w:line="290" w:lineRule="exact"/>
        <w:jc w:val="both"/>
        <w:rPr>
          <w:rFonts w:cs="Times New Roman"/>
        </w:rPr>
      </w:pPr>
    </w:p>
    <w:p w:rsidR="007567D5" w:rsidRPr="008D77D3" w:rsidRDefault="007567D5" w:rsidP="00D32E0B">
      <w:pPr>
        <w:widowControl w:val="0"/>
        <w:numPr>
          <w:ilvl w:val="0"/>
          <w:numId w:val="12"/>
        </w:numPr>
        <w:tabs>
          <w:tab w:val="clear" w:pos="720"/>
          <w:tab w:val="num" w:pos="700"/>
        </w:tabs>
        <w:overflowPunct w:val="0"/>
        <w:autoSpaceDE w:val="0"/>
        <w:autoSpaceDN w:val="0"/>
        <w:adjustRightInd w:val="0"/>
        <w:spacing w:after="0" w:line="240" w:lineRule="auto"/>
        <w:ind w:left="700" w:hanging="697"/>
        <w:jc w:val="both"/>
        <w:rPr>
          <w:rFonts w:cs="Arial"/>
          <w:i/>
        </w:rPr>
      </w:pPr>
      <w:r w:rsidRPr="008D77D3">
        <w:rPr>
          <w:rFonts w:cs="Arial"/>
          <w:i/>
        </w:rPr>
        <w:t xml:space="preserve">The model directly accounts for Fitts' law </w:t>
      </w:r>
    </w:p>
    <w:p w:rsidR="007567D5" w:rsidRPr="006555F4" w:rsidRDefault="007567D5" w:rsidP="008D77D3">
      <w:pPr>
        <w:widowControl w:val="0"/>
        <w:autoSpaceDE w:val="0"/>
        <w:autoSpaceDN w:val="0"/>
        <w:adjustRightInd w:val="0"/>
        <w:spacing w:after="0" w:line="288"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Motor control results are obtained in [2] in the absence of sensory and motor noise. As such, this model cannot provide a direct account of phenomena relying on the stochasticity of the motor system, such</w:t>
      </w:r>
      <w:bookmarkStart w:id="315" w:name="page10"/>
      <w:bookmarkEnd w:id="315"/>
      <w:r w:rsidR="00936A16" w:rsidRPr="008D77D3">
        <w:rPr>
          <w:rFonts w:cs="Times New Roman"/>
        </w:rPr>
        <w:t xml:space="preserve"> </w:t>
      </w:r>
      <w:r w:rsidRPr="008D77D3">
        <w:rPr>
          <w:rFonts w:cs="Times New Roman"/>
        </w:rPr>
        <w:t xml:space="preserve">as Fitts' law. Actually, the model of [2] provides an indirect account of Fitts' law (see [2], Fig. 7A). For obtaining these results, the authors have estimated dispersion as a function of velocity considering a constant velocity over the movement, and they have reconstructed the relationship between </w:t>
      </w:r>
      <w:r w:rsidR="006555F4" w:rsidRPr="008D77D3">
        <w:rPr>
          <w:rFonts w:cs="Times New Roman"/>
        </w:rPr>
        <w:t>Difficulty</w:t>
      </w:r>
      <w:r w:rsidRPr="008D77D3">
        <w:rPr>
          <w:rFonts w:cs="Times New Roman"/>
        </w:rPr>
        <w:t xml:space="preserve"> Index and movement time based on the size of a target that would match this estimated dispersion (</w:t>
      </w:r>
      <w:del w:id="316" w:author="owh" w:date="2013-12-16T18:31:00Z">
        <w:r w:rsidRPr="008D77D3" w:rsidDel="002F4827">
          <w:rPr>
            <w:rFonts w:cs="Times New Roman"/>
          </w:rPr>
          <w:delText xml:space="preserve"> </w:delText>
        </w:r>
      </w:del>
      <w:r w:rsidRPr="008D77D3">
        <w:rPr>
          <w:rFonts w:cs="Times New Roman"/>
        </w:rPr>
        <w:t>[2], personal communication). So Fig. 7A in [2] is based on one target size only.</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In [4], a</w:t>
      </w:r>
      <w:ins w:id="317" w:author="owh" w:date="2013-12-16T18:32:00Z">
        <w:r w:rsidR="002F4827">
          <w:rPr>
            <w:rFonts w:cs="Times New Roman"/>
          </w:rPr>
          <w:t>n</w:t>
        </w:r>
      </w:ins>
      <w:r w:rsidRPr="008D77D3">
        <w:rPr>
          <w:rFonts w:cs="Times New Roman"/>
        </w:rPr>
        <w:t xml:space="preserve"> abstract </w:t>
      </w:r>
      <w:del w:id="318" w:author="owh" w:date="2013-12-16T18:31:00Z">
        <w:r w:rsidRPr="008D77D3" w:rsidDel="002F4827">
          <w:rPr>
            <w:rFonts w:cs="Times New Roman"/>
          </w:rPr>
          <w:delText xml:space="preserve">SAT </w:delText>
        </w:r>
      </w:del>
      <w:ins w:id="319" w:author="owh" w:date="2013-12-16T18:31:00Z">
        <w:r w:rsidR="002F4827">
          <w:rPr>
            <w:rFonts w:cs="Times New Roman"/>
          </w:rPr>
          <w:t>speed-accuracy tradeoff</w:t>
        </w:r>
        <w:r w:rsidR="002F4827" w:rsidRPr="008D77D3">
          <w:rPr>
            <w:rFonts w:cs="Times New Roman"/>
          </w:rPr>
          <w:t xml:space="preserve"> </w:t>
        </w:r>
      </w:ins>
      <w:r w:rsidRPr="008D77D3">
        <w:rPr>
          <w:rFonts w:cs="Times New Roman"/>
        </w:rPr>
        <w:t xml:space="preserve">model is directly </w:t>
      </w:r>
      <w:ins w:id="320" w:author="owh" w:date="2013-12-16T18:32:00Z">
        <w:r w:rsidR="002F4827">
          <w:rPr>
            <w:rFonts w:cs="Times New Roman"/>
          </w:rPr>
          <w:t>fi</w:t>
        </w:r>
      </w:ins>
      <w:r w:rsidRPr="008D77D3">
        <w:rPr>
          <w:rFonts w:cs="Times New Roman"/>
        </w:rPr>
        <w:t>tted to human movement data, without directly calling upon</w:t>
      </w:r>
      <w:del w:id="321" w:author="owh" w:date="2013-12-16T18:32:00Z">
        <w:r w:rsidRPr="008D77D3" w:rsidDel="002F4827">
          <w:rPr>
            <w:rFonts w:cs="Times New Roman"/>
          </w:rPr>
          <w:delText>d</w:delText>
        </w:r>
      </w:del>
      <w:r w:rsidRPr="008D77D3">
        <w:rPr>
          <w:rFonts w:cs="Times New Roman"/>
        </w:rPr>
        <w:t xml:space="preserve"> a measured movement dispersion.</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In contrast, in Section 2.3 we have shown that the proposed model accounts for Fitts' law by using several targets and several starting points. In this model, movement velocity is far from constant and dispersion is measured as an e</w:t>
      </w:r>
      <w:r w:rsidR="00F76B0C">
        <w:rPr>
          <w:rFonts w:cs="Times New Roman"/>
        </w:rPr>
        <w:t>ff</w:t>
      </w:r>
      <w:r w:rsidRPr="008D77D3">
        <w:rPr>
          <w:rFonts w:cs="Times New Roman"/>
        </w:rPr>
        <w:t xml:space="preserve">ect of motor noise and imperfect state estimation rather than inferred based on an a priori </w:t>
      </w:r>
      <w:ins w:id="322" w:author="owh" w:date="2013-12-16T18:32:00Z">
        <w:r w:rsidR="00F76B0C">
          <w:rPr>
            <w:rFonts w:cs="Times New Roman"/>
          </w:rPr>
          <w:t>speed-accuracy tradeoff</w:t>
        </w:r>
      </w:ins>
      <w:del w:id="323" w:author="owh" w:date="2013-12-16T18:32:00Z">
        <w:r w:rsidRPr="008D77D3" w:rsidDel="00F76B0C">
          <w:rPr>
            <w:rFonts w:cs="Times New Roman"/>
          </w:rPr>
          <w:delText xml:space="preserve">SAT </w:delText>
        </w:r>
      </w:del>
      <w:r w:rsidRPr="008D77D3">
        <w:rPr>
          <w:rFonts w:cs="Times New Roman"/>
        </w:rPr>
        <w:t>model.</w:t>
      </w:r>
    </w:p>
    <w:p w:rsidR="00936A16" w:rsidRPr="006555F4" w:rsidRDefault="00936A16" w:rsidP="00D32E0B">
      <w:pPr>
        <w:widowControl w:val="0"/>
        <w:autoSpaceDE w:val="0"/>
        <w:autoSpaceDN w:val="0"/>
        <w:adjustRightInd w:val="0"/>
        <w:spacing w:after="0" w:line="295" w:lineRule="exact"/>
        <w:jc w:val="both"/>
        <w:rPr>
          <w:rFonts w:cs="Times New Roman"/>
        </w:rPr>
      </w:pPr>
    </w:p>
    <w:p w:rsidR="00936A16" w:rsidRPr="006555F4" w:rsidRDefault="00936A16" w:rsidP="00D32E0B">
      <w:pPr>
        <w:widowControl w:val="0"/>
        <w:autoSpaceDE w:val="0"/>
        <w:autoSpaceDN w:val="0"/>
        <w:adjustRightInd w:val="0"/>
        <w:spacing w:after="0" w:line="295" w:lineRule="exact"/>
        <w:jc w:val="both"/>
        <w:rPr>
          <w:rFonts w:cs="Times New Roman"/>
        </w:rPr>
      </w:pPr>
    </w:p>
    <w:p w:rsidR="007567D5" w:rsidRPr="008D77D3" w:rsidRDefault="007567D5" w:rsidP="008D77D3">
      <w:pPr>
        <w:widowControl w:val="0"/>
        <w:numPr>
          <w:ilvl w:val="0"/>
          <w:numId w:val="37"/>
        </w:numPr>
        <w:tabs>
          <w:tab w:val="clear" w:pos="720"/>
          <w:tab w:val="num" w:pos="620"/>
        </w:tabs>
        <w:overflowPunct w:val="0"/>
        <w:autoSpaceDE w:val="0"/>
        <w:autoSpaceDN w:val="0"/>
        <w:adjustRightInd w:val="0"/>
        <w:spacing w:after="0" w:line="240" w:lineRule="auto"/>
        <w:ind w:left="620" w:hanging="617"/>
        <w:jc w:val="both"/>
        <w:rPr>
          <w:rFonts w:cs="Arial"/>
          <w:b/>
        </w:rPr>
      </w:pPr>
      <w:r w:rsidRPr="008D77D3">
        <w:rPr>
          <w:rFonts w:cs="Arial"/>
          <w:b/>
        </w:rPr>
        <w:t xml:space="preserve">Limitations </w:t>
      </w:r>
    </w:p>
    <w:p w:rsidR="007567D5" w:rsidRPr="006555F4" w:rsidRDefault="007567D5" w:rsidP="008D77D3">
      <w:pPr>
        <w:widowControl w:val="0"/>
        <w:autoSpaceDE w:val="0"/>
        <w:autoSpaceDN w:val="0"/>
        <w:adjustRightInd w:val="0"/>
        <w:spacing w:after="0" w:line="295" w:lineRule="exact"/>
        <w:jc w:val="both"/>
        <w:rPr>
          <w:rFonts w:cs="Times New Roman"/>
        </w:rPr>
      </w:pPr>
    </w:p>
    <w:p w:rsidR="007567D5" w:rsidRPr="008D77D3" w:rsidRDefault="007567D5" w:rsidP="00D32E0B">
      <w:pPr>
        <w:widowControl w:val="0"/>
        <w:numPr>
          <w:ilvl w:val="0"/>
          <w:numId w:val="14"/>
        </w:numPr>
        <w:tabs>
          <w:tab w:val="clear" w:pos="720"/>
          <w:tab w:val="num" w:pos="700"/>
        </w:tabs>
        <w:overflowPunct w:val="0"/>
        <w:autoSpaceDE w:val="0"/>
        <w:autoSpaceDN w:val="0"/>
        <w:adjustRightInd w:val="0"/>
        <w:spacing w:after="0" w:line="240" w:lineRule="auto"/>
        <w:ind w:left="700" w:hanging="697"/>
        <w:jc w:val="both"/>
        <w:rPr>
          <w:rFonts w:cs="Arial"/>
          <w:i/>
        </w:rPr>
      </w:pPr>
      <w:r w:rsidRPr="008D77D3">
        <w:rPr>
          <w:rFonts w:cs="Arial"/>
          <w:i/>
        </w:rPr>
        <w:t xml:space="preserve">The model does not account for movement planning </w:t>
      </w:r>
    </w:p>
    <w:p w:rsidR="007567D5" w:rsidRPr="006555F4" w:rsidRDefault="007567D5" w:rsidP="008D77D3">
      <w:pPr>
        <w:widowControl w:val="0"/>
        <w:autoSpaceDE w:val="0"/>
        <w:autoSpaceDN w:val="0"/>
        <w:adjustRightInd w:val="0"/>
        <w:spacing w:after="0" w:line="295"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lastRenderedPageBreak/>
        <w:t>In [27,28], the authors distinguish movement planning from motor planning. Movement planning consists in choosing where reaching should aim given a set of rewarded and penalized targets and motor variability. By contrast, motor planning consists in specifying movement execution in advance, in terms of muscular activations at each step of the movement, given a chosen target. Movement planning does not take motor costs into account and does not account for movement time. Interestingly, the work of [27,28] is focused on movement planning, thus it does not account for the motor trajectory and the choice of movement time as the models of [1] and [2] do.</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The model proposed here might be seen as providing a </w:t>
      </w:r>
      <w:r w:rsidR="006555F4" w:rsidRPr="008D77D3">
        <w:rPr>
          <w:rFonts w:cs="Times New Roman"/>
        </w:rPr>
        <w:t>first</w:t>
      </w:r>
      <w:r w:rsidRPr="008D77D3">
        <w:rPr>
          <w:rFonts w:cs="Times New Roman"/>
        </w:rPr>
        <w:t xml:space="preserve"> stone of the bridge between the work of [27,28] and the one of [1] and [2].</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The model presented in this paper cannot explain the capability to immediately combine information about these interacting targets when they are visible, as reported in [29]. Some inference mechanism must be assumed to explain this immediate composition capability. At least part of this inference is probably initiated before movement execution starts. More generally, there is no mechanism in the model proposed here to account for movement preparation (e.g. [30]), though this stage certainly plays a role in the phenomena studied here.</w:t>
      </w:r>
    </w:p>
    <w:p w:rsidR="00936A16" w:rsidRPr="006555F4" w:rsidRDefault="00936A16" w:rsidP="00D32E0B">
      <w:pPr>
        <w:widowControl w:val="0"/>
        <w:autoSpaceDE w:val="0"/>
        <w:autoSpaceDN w:val="0"/>
        <w:adjustRightInd w:val="0"/>
        <w:spacing w:after="0" w:line="288" w:lineRule="exact"/>
        <w:jc w:val="both"/>
        <w:rPr>
          <w:rFonts w:cs="Times New Roman"/>
        </w:rPr>
      </w:pPr>
    </w:p>
    <w:p w:rsidR="00936A16" w:rsidRPr="006555F4" w:rsidRDefault="00936A16" w:rsidP="00D32E0B">
      <w:pPr>
        <w:widowControl w:val="0"/>
        <w:autoSpaceDE w:val="0"/>
        <w:autoSpaceDN w:val="0"/>
        <w:adjustRightInd w:val="0"/>
        <w:spacing w:after="0" w:line="288" w:lineRule="exact"/>
        <w:jc w:val="both"/>
        <w:rPr>
          <w:rFonts w:cs="Times New Roman"/>
        </w:rPr>
      </w:pPr>
    </w:p>
    <w:p w:rsidR="007567D5" w:rsidRPr="008D77D3" w:rsidRDefault="007567D5" w:rsidP="008D77D3">
      <w:pPr>
        <w:widowControl w:val="0"/>
        <w:numPr>
          <w:ilvl w:val="0"/>
          <w:numId w:val="14"/>
        </w:numPr>
        <w:overflowPunct w:val="0"/>
        <w:autoSpaceDE w:val="0"/>
        <w:autoSpaceDN w:val="0"/>
        <w:adjustRightInd w:val="0"/>
        <w:spacing w:after="0" w:line="240" w:lineRule="auto"/>
        <w:ind w:left="700" w:hanging="697"/>
        <w:jc w:val="both"/>
        <w:rPr>
          <w:rFonts w:cs="Arial"/>
          <w:i/>
        </w:rPr>
      </w:pPr>
      <w:r w:rsidRPr="008D77D3">
        <w:rPr>
          <w:rFonts w:cs="Arial"/>
          <w:i/>
        </w:rPr>
        <w:t>Muscular</w:t>
      </w:r>
      <w:r w:rsidR="001F1A2A">
        <w:rPr>
          <w:rFonts w:cs="Arial"/>
          <w:i/>
        </w:rPr>
        <w:t xml:space="preserve"> effort </w:t>
      </w:r>
      <w:r w:rsidRPr="008D77D3">
        <w:rPr>
          <w:rFonts w:cs="Arial"/>
          <w:i/>
        </w:rPr>
        <w:t xml:space="preserve">or activations? </w:t>
      </w:r>
    </w:p>
    <w:p w:rsidR="007567D5" w:rsidRPr="006555F4" w:rsidRDefault="007567D5" w:rsidP="008D77D3">
      <w:pPr>
        <w:widowControl w:val="0"/>
        <w:autoSpaceDE w:val="0"/>
        <w:autoSpaceDN w:val="0"/>
        <w:adjustRightInd w:val="0"/>
        <w:spacing w:after="0" w:line="288"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It has been shown (ref) that using jju2jj or muscular</w:t>
      </w:r>
      <w:r w:rsidR="001F1A2A">
        <w:rPr>
          <w:rFonts w:cs="Times New Roman"/>
        </w:rPr>
        <w:t xml:space="preserve"> effort </w:t>
      </w:r>
      <w:r w:rsidRPr="008D77D3">
        <w:rPr>
          <w:rFonts w:cs="Times New Roman"/>
        </w:rPr>
        <w:t>or... results in very similar movements.</w:t>
      </w:r>
    </w:p>
    <w:p w:rsidR="007567D5" w:rsidRPr="006555F4" w:rsidRDefault="007567D5" w:rsidP="008D77D3">
      <w:pPr>
        <w:widowControl w:val="0"/>
        <w:autoSpaceDE w:val="0"/>
        <w:autoSpaceDN w:val="0"/>
        <w:adjustRightInd w:val="0"/>
        <w:spacing w:after="0" w:line="288" w:lineRule="exact"/>
        <w:jc w:val="both"/>
        <w:rPr>
          <w:rFonts w:cs="Times New Roman"/>
        </w:rPr>
      </w:pPr>
    </w:p>
    <w:p w:rsidR="007567D5" w:rsidRPr="008D77D3" w:rsidRDefault="007567D5" w:rsidP="008D77D3">
      <w:pPr>
        <w:widowControl w:val="0"/>
        <w:numPr>
          <w:ilvl w:val="0"/>
          <w:numId w:val="14"/>
        </w:numPr>
        <w:overflowPunct w:val="0"/>
        <w:autoSpaceDE w:val="0"/>
        <w:autoSpaceDN w:val="0"/>
        <w:adjustRightInd w:val="0"/>
        <w:spacing w:after="0" w:line="240" w:lineRule="auto"/>
        <w:ind w:left="700" w:hanging="697"/>
        <w:jc w:val="both"/>
        <w:rPr>
          <w:rFonts w:cs="Arial"/>
          <w:i/>
        </w:rPr>
      </w:pPr>
      <w:r w:rsidRPr="008D77D3">
        <w:rPr>
          <w:rFonts w:cs="Arial"/>
          <w:i/>
        </w:rPr>
        <w:t xml:space="preserve">Exponential versus hyperbolic discounting </w:t>
      </w:r>
    </w:p>
    <w:p w:rsidR="007567D5" w:rsidRPr="006555F4" w:rsidRDefault="007567D5" w:rsidP="008D77D3">
      <w:pPr>
        <w:widowControl w:val="0"/>
        <w:autoSpaceDE w:val="0"/>
        <w:autoSpaceDN w:val="0"/>
        <w:adjustRightInd w:val="0"/>
        <w:spacing w:after="0" w:line="288"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The proposed model starting from the one in [2], it inherits from this model an exponential discounting of the reward through time. In an alternative model, [1] rather suggests an hyperbolic discounting approach, in line with many other authors (e.g. [31]). At this stage, we consider that the debate between diverse discounting approaches is far from close</w:t>
      </w:r>
      <w:ins w:id="324" w:author="owh" w:date="2013-12-16T18:34:00Z">
        <w:r w:rsidR="00F76B0C">
          <w:rPr>
            <w:rFonts w:cs="Times New Roman"/>
          </w:rPr>
          <w:t>d</w:t>
        </w:r>
      </w:ins>
      <w:r w:rsidRPr="008D77D3">
        <w:rPr>
          <w:rFonts w:cs="Times New Roman"/>
        </w:rPr>
        <w:t xml:space="preserve"> (see e.g. [32]) and using a </w:t>
      </w:r>
      <w:r w:rsidR="006555F4" w:rsidRPr="008D77D3">
        <w:rPr>
          <w:rFonts w:cs="Times New Roman"/>
        </w:rPr>
        <w:t>different</w:t>
      </w:r>
      <w:r w:rsidRPr="008D77D3">
        <w:rPr>
          <w:rFonts w:cs="Times New Roman"/>
        </w:rPr>
        <w:t xml:space="preserve"> discounting approach would not fundamentally change the results presented in this paper.</w:t>
      </w:r>
    </w:p>
    <w:p w:rsidR="007567D5" w:rsidRPr="006555F4" w:rsidRDefault="007567D5" w:rsidP="00D32E0B">
      <w:pPr>
        <w:widowControl w:val="0"/>
        <w:autoSpaceDE w:val="0"/>
        <w:autoSpaceDN w:val="0"/>
        <w:adjustRightInd w:val="0"/>
        <w:spacing w:after="0" w:line="291" w:lineRule="exact"/>
        <w:jc w:val="both"/>
        <w:rPr>
          <w:rFonts w:cs="Times New Roman"/>
        </w:rPr>
      </w:pPr>
    </w:p>
    <w:p w:rsidR="007567D5" w:rsidRPr="008D77D3" w:rsidRDefault="007567D5" w:rsidP="008D77D3">
      <w:pPr>
        <w:widowControl w:val="0"/>
        <w:numPr>
          <w:ilvl w:val="0"/>
          <w:numId w:val="14"/>
        </w:numPr>
        <w:overflowPunct w:val="0"/>
        <w:autoSpaceDE w:val="0"/>
        <w:autoSpaceDN w:val="0"/>
        <w:adjustRightInd w:val="0"/>
        <w:spacing w:after="0" w:line="240" w:lineRule="auto"/>
        <w:ind w:left="700" w:hanging="697"/>
        <w:jc w:val="both"/>
        <w:rPr>
          <w:rFonts w:cs="Arial"/>
          <w:i/>
        </w:rPr>
      </w:pPr>
      <w:r w:rsidRPr="008D77D3">
        <w:rPr>
          <w:rFonts w:cs="Arial"/>
          <w:i/>
        </w:rPr>
        <w:t xml:space="preserve">Expectation over reward or expected gain </w:t>
      </w:r>
    </w:p>
    <w:p w:rsidR="007567D5" w:rsidRPr="006555F4" w:rsidRDefault="007567D5" w:rsidP="008D77D3">
      <w:pPr>
        <w:widowControl w:val="0"/>
        <w:autoSpaceDE w:val="0"/>
        <w:autoSpaceDN w:val="0"/>
        <w:adjustRightInd w:val="0"/>
        <w:spacing w:after="0" w:line="297"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The proposed model computes the expectation over the reward part rather than on the sum of the reward and the movement cost. The intuition behind this choice is that the reward term varies a lot depending on whether the target was hit or not whereas the movement cost is grossly constant over movements from the same point to a same target. If the movement cost was actually constant over movements, it could be left out of the expectation term without harm. To discriminate between both potential models,</w:t>
      </w:r>
      <w:bookmarkStart w:id="325" w:name="page11"/>
      <w:bookmarkEnd w:id="325"/>
      <w:r w:rsidR="00936A16" w:rsidRPr="008D77D3">
        <w:rPr>
          <w:rFonts w:cs="Times New Roman"/>
        </w:rPr>
        <w:t xml:space="preserve"> </w:t>
      </w:r>
      <w:r w:rsidRPr="008D77D3">
        <w:rPr>
          <w:rFonts w:cs="Times New Roman"/>
        </w:rPr>
        <w:t xml:space="preserve">one should investigate experimental settings where the cost of movements varies a lot, for instance using force </w:t>
      </w:r>
      <w:r w:rsidR="00936A16" w:rsidRPr="008D77D3">
        <w:rPr>
          <w:rFonts w:cs="Times New Roman"/>
        </w:rPr>
        <w:t>fi</w:t>
      </w:r>
      <w:r w:rsidRPr="008D77D3">
        <w:rPr>
          <w:rFonts w:cs="Times New Roman"/>
        </w:rPr>
        <w:t>elds. This is left for future work.</w:t>
      </w:r>
    </w:p>
    <w:p w:rsidR="00936A16" w:rsidRPr="006555F4" w:rsidRDefault="00936A16" w:rsidP="00D32E0B">
      <w:pPr>
        <w:widowControl w:val="0"/>
        <w:autoSpaceDE w:val="0"/>
        <w:autoSpaceDN w:val="0"/>
        <w:adjustRightInd w:val="0"/>
        <w:spacing w:after="0" w:line="288" w:lineRule="exact"/>
        <w:jc w:val="both"/>
        <w:rPr>
          <w:rFonts w:cs="Times New Roman"/>
        </w:rPr>
      </w:pPr>
    </w:p>
    <w:p w:rsidR="00936A16" w:rsidRPr="006555F4" w:rsidRDefault="00936A16" w:rsidP="00D32E0B">
      <w:pPr>
        <w:widowControl w:val="0"/>
        <w:autoSpaceDE w:val="0"/>
        <w:autoSpaceDN w:val="0"/>
        <w:adjustRightInd w:val="0"/>
        <w:spacing w:after="0" w:line="288" w:lineRule="exact"/>
        <w:jc w:val="both"/>
        <w:rPr>
          <w:rFonts w:cs="Times New Roman"/>
        </w:rPr>
      </w:pPr>
    </w:p>
    <w:p w:rsidR="007567D5" w:rsidRPr="008D77D3" w:rsidRDefault="007567D5" w:rsidP="008D77D3">
      <w:pPr>
        <w:widowControl w:val="0"/>
        <w:numPr>
          <w:ilvl w:val="0"/>
          <w:numId w:val="14"/>
        </w:numPr>
        <w:overflowPunct w:val="0"/>
        <w:autoSpaceDE w:val="0"/>
        <w:autoSpaceDN w:val="0"/>
        <w:adjustRightInd w:val="0"/>
        <w:spacing w:after="0" w:line="240" w:lineRule="auto"/>
        <w:ind w:left="700" w:hanging="697"/>
        <w:jc w:val="both"/>
        <w:rPr>
          <w:rFonts w:cs="Arial"/>
          <w:i/>
        </w:rPr>
      </w:pPr>
      <w:r w:rsidRPr="008D77D3">
        <w:rPr>
          <w:rFonts w:cs="Arial"/>
          <w:i/>
        </w:rPr>
        <w:t xml:space="preserve">Imperfect optimization </w:t>
      </w:r>
    </w:p>
    <w:p w:rsidR="007567D5" w:rsidRPr="006555F4" w:rsidRDefault="007567D5" w:rsidP="008D77D3">
      <w:pPr>
        <w:widowControl w:val="0"/>
        <w:autoSpaceDE w:val="0"/>
        <w:autoSpaceDN w:val="0"/>
        <w:adjustRightInd w:val="0"/>
        <w:spacing w:after="0" w:line="288"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 xml:space="preserve">Results in Figures 4(C) and 7 show that the incremental optimization process used in this paper </w:t>
      </w:r>
      <w:r w:rsidRPr="008D77D3">
        <w:rPr>
          <w:rFonts w:cs="Times New Roman"/>
        </w:rPr>
        <w:lastRenderedPageBreak/>
        <w:t>(see Section 4) was not given enough iterations to reach a global optimum.</w:t>
      </w:r>
    </w:p>
    <w:p w:rsidR="007567D5" w:rsidRPr="006555F4" w:rsidRDefault="007567D5" w:rsidP="00D32E0B">
      <w:pPr>
        <w:widowControl w:val="0"/>
        <w:autoSpaceDE w:val="0"/>
        <w:autoSpaceDN w:val="0"/>
        <w:adjustRightInd w:val="0"/>
        <w:spacing w:after="0" w:line="294" w:lineRule="exact"/>
        <w:jc w:val="both"/>
        <w:rPr>
          <w:rFonts w:cs="Times New Roman"/>
        </w:rPr>
      </w:pPr>
    </w:p>
    <w:p w:rsidR="00936A16" w:rsidRPr="006555F4" w:rsidRDefault="00936A16" w:rsidP="00D32E0B">
      <w:pPr>
        <w:widowControl w:val="0"/>
        <w:autoSpaceDE w:val="0"/>
        <w:autoSpaceDN w:val="0"/>
        <w:adjustRightInd w:val="0"/>
        <w:spacing w:after="0" w:line="294" w:lineRule="exact"/>
        <w:jc w:val="both"/>
        <w:rPr>
          <w:rFonts w:cs="Times New Roman"/>
        </w:rPr>
      </w:pPr>
    </w:p>
    <w:p w:rsidR="007567D5" w:rsidRPr="008D77D3" w:rsidRDefault="007567D5" w:rsidP="008D77D3">
      <w:pPr>
        <w:widowControl w:val="0"/>
        <w:numPr>
          <w:ilvl w:val="0"/>
          <w:numId w:val="37"/>
        </w:numPr>
        <w:tabs>
          <w:tab w:val="clear" w:pos="720"/>
          <w:tab w:val="num" w:pos="620"/>
        </w:tabs>
        <w:overflowPunct w:val="0"/>
        <w:autoSpaceDE w:val="0"/>
        <w:autoSpaceDN w:val="0"/>
        <w:adjustRightInd w:val="0"/>
        <w:spacing w:after="0" w:line="240" w:lineRule="auto"/>
        <w:ind w:left="620" w:hanging="617"/>
        <w:jc w:val="both"/>
        <w:rPr>
          <w:rFonts w:cs="Arial"/>
          <w:b/>
        </w:rPr>
      </w:pPr>
      <w:r w:rsidRPr="008D77D3">
        <w:rPr>
          <w:rFonts w:cs="Arial"/>
          <w:b/>
        </w:rPr>
        <w:t xml:space="preserve">Predictions </w:t>
      </w:r>
    </w:p>
    <w:p w:rsidR="007567D5" w:rsidRPr="006555F4" w:rsidRDefault="007567D5" w:rsidP="008D77D3">
      <w:pPr>
        <w:widowControl w:val="0"/>
        <w:autoSpaceDE w:val="0"/>
        <w:autoSpaceDN w:val="0"/>
        <w:adjustRightInd w:val="0"/>
        <w:spacing w:after="0" w:line="294"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The computational study presented in this paper can be seen as generating a number of predictions that remain to be tested experimentally.</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Fi</w:t>
      </w:r>
      <w:r w:rsidR="006555F4" w:rsidRPr="008D77D3">
        <w:rPr>
          <w:rFonts w:cs="Times New Roman"/>
        </w:rPr>
        <w:t>rst</w:t>
      </w:r>
      <w:r w:rsidRPr="008D77D3">
        <w:rPr>
          <w:rFonts w:cs="Times New Roman"/>
        </w:rPr>
        <w:t xml:space="preserve">, in the context of planar reaching movements towards a large target in front of the subject, we predict a tendency to move the distribution of hit points to the left, because movements towards the left are less expensive than movements along the </w:t>
      </w:r>
      <w:del w:id="326" w:author="owh" w:date="2013-12-16T18:36:00Z">
        <w:r w:rsidRPr="008D77D3" w:rsidDel="00F76B0C">
          <w:rPr>
            <w:rFonts w:cs="Times New Roman"/>
          </w:rPr>
          <w:delText>saggital</w:delText>
        </w:r>
      </w:del>
      <w:ins w:id="327" w:author="owh" w:date="2013-12-16T18:36:00Z">
        <w:r w:rsidR="00F76B0C" w:rsidRPr="008D77D3">
          <w:rPr>
            <w:rFonts w:cs="Times New Roman"/>
          </w:rPr>
          <w:t>sagittal</w:t>
        </w:r>
      </w:ins>
      <w:r w:rsidRPr="008D77D3">
        <w:rPr>
          <w:rFonts w:cs="Times New Roman"/>
        </w:rPr>
        <w:t xml:space="preserve"> plane.</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Second, the model proposed here progressively optimizes its distribution of hit points based on the gain resulting from previous hits. Actually, the model proposed here addresses a situation that is quite </w:t>
      </w:r>
      <w:r w:rsidR="006555F4" w:rsidRPr="008D77D3">
        <w:rPr>
          <w:rFonts w:cs="Times New Roman"/>
        </w:rPr>
        <w:t>different</w:t>
      </w:r>
      <w:r w:rsidRPr="008D77D3">
        <w:rPr>
          <w:rFonts w:cs="Times New Roman"/>
        </w:rPr>
        <w:t xml:space="preserve"> from the one experimented in the work of Trommersh•auser et al. [27, 28, 33]. Their work con</w:t>
      </w:r>
      <w:del w:id="328" w:author="owh" w:date="2013-12-16T18:36:00Z">
        <w:r w:rsidRPr="008D77D3" w:rsidDel="00F76B0C">
          <w:rPr>
            <w:rFonts w:cs="Times New Roman"/>
          </w:rPr>
          <w:delText>-</w:delText>
        </w:r>
      </w:del>
      <w:r w:rsidRPr="008D77D3">
        <w:rPr>
          <w:rFonts w:cs="Times New Roman"/>
        </w:rPr>
        <w:t>siders a situation where the subject can see the target and decides where to aim based on this available information. Decision is described as an inference process based on global information. In our model, by contrast, the search for the right hit point dispersion is a local trial-and-error process. Pre-training orients the controller towards an initial distribution of hit points, then the optimization process adapts this controller to a speci</w:t>
      </w:r>
      <w:r w:rsidR="00F76B0C">
        <w:rPr>
          <w:rFonts w:cs="Times New Roman"/>
        </w:rPr>
        <w:t>fi</w:t>
      </w:r>
      <w:r w:rsidRPr="008D77D3">
        <w:rPr>
          <w:rFonts w:cs="Times New Roman"/>
        </w:rPr>
        <w:t>c target but the controller is not given any prior information about the size or location of this target. It is only informed whether the target was hit or not through the reward feedback.</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Thus, experimentally, the model presented in this paper would correspond to a situation where a subject is vaguely informed about the location of the target but has to adapt its reaching movement to </w:t>
      </w:r>
      <w:del w:id="329" w:author="owh" w:date="2013-12-16T18:37:00Z">
        <w:r w:rsidRPr="008D77D3" w:rsidDel="00F76B0C">
          <w:rPr>
            <w:rFonts w:cs="Times New Roman"/>
          </w:rPr>
          <w:delText>maximise</w:delText>
        </w:r>
      </w:del>
      <w:ins w:id="330" w:author="owh" w:date="2013-12-16T18:37:00Z">
        <w:r w:rsidR="00F76B0C" w:rsidRPr="008D77D3">
          <w:rPr>
            <w:rFonts w:cs="Times New Roman"/>
          </w:rPr>
          <w:t>maximize</w:t>
        </w:r>
      </w:ins>
      <w:r w:rsidRPr="008D77D3">
        <w:rPr>
          <w:rFonts w:cs="Times New Roman"/>
        </w:rPr>
        <w:t xml:space="preserve"> the outcome through trial-and-error. To our knowledge, this situation has never been studied experimentally in the </w:t>
      </w:r>
      <w:del w:id="331" w:author="owh" w:date="2013-12-16T18:38:00Z">
        <w:r w:rsidRPr="008D77D3" w:rsidDel="00F76B0C">
          <w:rPr>
            <w:rFonts w:cs="Times New Roman"/>
          </w:rPr>
          <w:delText>litterature</w:delText>
        </w:r>
      </w:del>
      <w:ins w:id="332" w:author="owh" w:date="2013-12-16T18:38:00Z">
        <w:r w:rsidR="00F76B0C" w:rsidRPr="008D77D3">
          <w:rPr>
            <w:rFonts w:cs="Times New Roman"/>
          </w:rPr>
          <w:t>literature</w:t>
        </w:r>
      </w:ins>
      <w:r w:rsidRPr="008D77D3">
        <w:rPr>
          <w:rFonts w:cs="Times New Roman"/>
        </w:rPr>
        <w:t>.</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The most closely related situation is the one described in [34], where the target is progressively shown to the subject by plotting more and more random points drawn according to the spatial distribution of the reward. Thus, in a way, the subject discovers the target through time, rather than through trial-and-error.</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In the situation corresponding to the proposed model, it would be </w:t>
      </w:r>
      <w:r w:rsidR="00936A16" w:rsidRPr="008D77D3">
        <w:rPr>
          <w:rFonts w:cs="Times New Roman"/>
        </w:rPr>
        <w:t>interesting to determine experi</w:t>
      </w:r>
      <w:r w:rsidRPr="008D77D3">
        <w:rPr>
          <w:rFonts w:cs="Times New Roman"/>
        </w:rPr>
        <w:t>mentally the circumstances under which a subject sacri</w:t>
      </w:r>
      <w:r w:rsidR="00936A16" w:rsidRPr="008D77D3">
        <w:rPr>
          <w:rFonts w:cs="Times New Roman"/>
        </w:rPr>
        <w:t>fi</w:t>
      </w:r>
      <w:r w:rsidRPr="008D77D3">
        <w:rPr>
          <w:rFonts w:cs="Times New Roman"/>
        </w:rPr>
        <w:t>ces accuracy depending on the target location, its size, its rewarding value and timing constraints over the movement. All the corresponding data could be checked against the predictions of the proposed model</w:t>
      </w:r>
      <w:commentRangeStart w:id="333"/>
      <w:r w:rsidRPr="008D77D3">
        <w:rPr>
          <w:rFonts w:cs="Times New Roman"/>
        </w:rPr>
        <w:t>. In particular, one can anticipate that, if the reward gets null after a short time, subjects should perform the movement very fast at the expense of accuracy, given that hitting a rewarded target only part of the time is still better that receiving no reward at all over all trials.</w:t>
      </w:r>
      <w:commentRangeEnd w:id="333"/>
      <w:r w:rsidR="00F76B0C">
        <w:rPr>
          <w:rStyle w:val="CommentReference"/>
        </w:rPr>
        <w:commentReference w:id="333"/>
      </w:r>
    </w:p>
    <w:p w:rsidR="00936A16" w:rsidRPr="006555F4" w:rsidRDefault="00936A16" w:rsidP="00D32E0B">
      <w:pPr>
        <w:widowControl w:val="0"/>
        <w:autoSpaceDE w:val="0"/>
        <w:autoSpaceDN w:val="0"/>
        <w:adjustRightInd w:val="0"/>
        <w:spacing w:after="0" w:line="295" w:lineRule="exact"/>
        <w:jc w:val="both"/>
        <w:rPr>
          <w:rFonts w:cs="Times New Roman"/>
        </w:rPr>
      </w:pPr>
    </w:p>
    <w:p w:rsidR="00936A16" w:rsidRPr="006555F4" w:rsidRDefault="00936A16" w:rsidP="00D32E0B">
      <w:pPr>
        <w:widowControl w:val="0"/>
        <w:autoSpaceDE w:val="0"/>
        <w:autoSpaceDN w:val="0"/>
        <w:adjustRightInd w:val="0"/>
        <w:spacing w:after="0" w:line="295" w:lineRule="exact"/>
        <w:jc w:val="both"/>
        <w:rPr>
          <w:rFonts w:cs="Times New Roman"/>
        </w:rPr>
      </w:pPr>
    </w:p>
    <w:p w:rsidR="007567D5" w:rsidRPr="008D77D3" w:rsidRDefault="007567D5" w:rsidP="008D77D3">
      <w:pPr>
        <w:widowControl w:val="0"/>
        <w:numPr>
          <w:ilvl w:val="0"/>
          <w:numId w:val="37"/>
        </w:numPr>
        <w:tabs>
          <w:tab w:val="clear" w:pos="720"/>
          <w:tab w:val="num" w:pos="620"/>
        </w:tabs>
        <w:overflowPunct w:val="0"/>
        <w:autoSpaceDE w:val="0"/>
        <w:autoSpaceDN w:val="0"/>
        <w:adjustRightInd w:val="0"/>
        <w:spacing w:after="0" w:line="240" w:lineRule="auto"/>
        <w:ind w:left="620" w:hanging="617"/>
        <w:jc w:val="both"/>
        <w:rPr>
          <w:rFonts w:cs="Arial"/>
          <w:b/>
        </w:rPr>
      </w:pPr>
      <w:r w:rsidRPr="008D77D3">
        <w:rPr>
          <w:rFonts w:cs="Arial"/>
          <w:b/>
        </w:rPr>
        <w:t xml:space="preserve">From motor control to motor learning </w:t>
      </w:r>
    </w:p>
    <w:p w:rsidR="007567D5" w:rsidRPr="006555F4" w:rsidRDefault="007567D5" w:rsidP="00D32E0B">
      <w:pPr>
        <w:widowControl w:val="0"/>
        <w:autoSpaceDE w:val="0"/>
        <w:autoSpaceDN w:val="0"/>
        <w:adjustRightInd w:val="0"/>
        <w:spacing w:after="0" w:line="159" w:lineRule="exact"/>
        <w:jc w:val="both"/>
        <w:rPr>
          <w:rFonts w:cs="Times New Roman"/>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 xml:space="preserve">The perspective taken here about our model consisted in considering the proposed methods as a tool to get optimal </w:t>
      </w:r>
      <w:del w:id="334" w:author="owh" w:date="2013-12-16T18:17:00Z">
        <w:r w:rsidRPr="008D77D3" w:rsidDel="00045CCF">
          <w:rPr>
            <w:rFonts w:cs="Times New Roman"/>
          </w:rPr>
          <w:delText>behaviours</w:delText>
        </w:r>
      </w:del>
      <w:ins w:id="335" w:author="owh" w:date="2013-12-16T18:17:00Z">
        <w:r w:rsidR="00045CCF" w:rsidRPr="008D77D3">
          <w:rPr>
            <w:rFonts w:cs="Times New Roman"/>
          </w:rPr>
          <w:t>behaviors</w:t>
        </w:r>
      </w:ins>
      <w:r w:rsidRPr="008D77D3">
        <w:rPr>
          <w:rFonts w:cs="Times New Roman"/>
        </w:rPr>
        <w:t xml:space="preserve"> with respect to the cost function de</w:t>
      </w:r>
      <w:r w:rsidR="00936A16" w:rsidRPr="008D77D3">
        <w:rPr>
          <w:rFonts w:cs="Times New Roman"/>
        </w:rPr>
        <w:t>fi</w:t>
      </w:r>
      <w:r w:rsidRPr="008D77D3">
        <w:rPr>
          <w:rFonts w:cs="Times New Roman"/>
        </w:rPr>
        <w:t>ned by Eq. (3).</w:t>
      </w:r>
    </w:p>
    <w:p w:rsidR="00936A16" w:rsidRPr="008D77D3"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By the way, this method optimizes a parametric controller for a given target size and location by trial-and-error, without knowing these size and location in advance. For a particular context, it empirically optimizes the </w:t>
      </w:r>
      <w:r w:rsidR="00F02F8C">
        <w:rPr>
          <w:rFonts w:cs="Times New Roman"/>
        </w:rPr>
        <w:t>trade-off</w:t>
      </w:r>
      <w:r w:rsidRPr="008D77D3">
        <w:rPr>
          <w:rFonts w:cs="Times New Roman"/>
        </w:rPr>
        <w:t xml:space="preserve"> between cost and accuracy by tuning the motor input </w:t>
      </w:r>
      <w:r w:rsidRPr="008D77D3">
        <w:rPr>
          <w:rFonts w:cs="Times New Roman"/>
        </w:rPr>
        <w:lastRenderedPageBreak/>
        <w:t>so that velocity generates the optimal dispersion for the given target. In that respect, the model might be considered under a motor learning perspective that would try to explain how we may learn optimal reaching movements from trial-and-error, but this is beyond the scope of this paper.</w:t>
      </w:r>
    </w:p>
    <w:p w:rsidR="00936A16" w:rsidRPr="006555F4" w:rsidDel="00F76B0C" w:rsidRDefault="00936A16" w:rsidP="00936A16">
      <w:pPr>
        <w:widowControl w:val="0"/>
        <w:overflowPunct w:val="0"/>
        <w:autoSpaceDE w:val="0"/>
        <w:autoSpaceDN w:val="0"/>
        <w:adjustRightInd w:val="0"/>
        <w:spacing w:after="0" w:line="242" w:lineRule="auto"/>
        <w:jc w:val="both"/>
        <w:rPr>
          <w:del w:id="336" w:author="owh" w:date="2013-12-16T18:41:00Z"/>
          <w:rFonts w:cs="Arial"/>
        </w:rPr>
      </w:pPr>
    </w:p>
    <w:p w:rsidR="00936A16" w:rsidRPr="006555F4" w:rsidDel="00F76B0C" w:rsidRDefault="00936A16" w:rsidP="00936A16">
      <w:pPr>
        <w:widowControl w:val="0"/>
        <w:overflowPunct w:val="0"/>
        <w:autoSpaceDE w:val="0"/>
        <w:autoSpaceDN w:val="0"/>
        <w:adjustRightInd w:val="0"/>
        <w:spacing w:after="0" w:line="242" w:lineRule="auto"/>
        <w:jc w:val="both"/>
        <w:rPr>
          <w:del w:id="337" w:author="owh" w:date="2013-12-16T18:41:00Z"/>
          <w:rFonts w:cs="Arial"/>
        </w:rPr>
      </w:pPr>
    </w:p>
    <w:p w:rsidR="00936A16" w:rsidRPr="006555F4" w:rsidRDefault="00936A16" w:rsidP="00936A16">
      <w:pPr>
        <w:widowControl w:val="0"/>
        <w:overflowPunct w:val="0"/>
        <w:autoSpaceDE w:val="0"/>
        <w:autoSpaceDN w:val="0"/>
        <w:adjustRightInd w:val="0"/>
        <w:spacing w:after="0" w:line="242" w:lineRule="auto"/>
        <w:jc w:val="both"/>
        <w:rPr>
          <w:rFonts w:cs="Arial"/>
        </w:rPr>
      </w:pPr>
    </w:p>
    <w:p w:rsidR="008D77D3" w:rsidRDefault="008D77D3">
      <w:pPr>
        <w:rPr>
          <w:rFonts w:cs="Arial"/>
        </w:rPr>
      </w:pPr>
      <w:r>
        <w:rPr>
          <w:rFonts w:cs="Arial"/>
        </w:rPr>
        <w:br w:type="page"/>
      </w:r>
    </w:p>
    <w:p w:rsidR="007567D5" w:rsidRPr="008D77D3" w:rsidRDefault="007567D5" w:rsidP="00D32E0B">
      <w:pPr>
        <w:widowControl w:val="0"/>
        <w:numPr>
          <w:ilvl w:val="0"/>
          <w:numId w:val="21"/>
        </w:numPr>
        <w:tabs>
          <w:tab w:val="clear" w:pos="720"/>
          <w:tab w:val="num" w:pos="480"/>
        </w:tabs>
        <w:overflowPunct w:val="0"/>
        <w:autoSpaceDE w:val="0"/>
        <w:autoSpaceDN w:val="0"/>
        <w:adjustRightInd w:val="0"/>
        <w:spacing w:after="0" w:line="240" w:lineRule="auto"/>
        <w:ind w:left="480" w:hanging="477"/>
        <w:jc w:val="both"/>
        <w:rPr>
          <w:rFonts w:cs="Arial"/>
          <w:b/>
          <w:sz w:val="28"/>
        </w:rPr>
      </w:pPr>
      <w:r w:rsidRPr="008D77D3">
        <w:rPr>
          <w:rFonts w:cs="Arial"/>
          <w:b/>
          <w:sz w:val="28"/>
        </w:rPr>
        <w:lastRenderedPageBreak/>
        <w:t xml:space="preserve">Material and methods </w:t>
      </w:r>
    </w:p>
    <w:p w:rsidR="004501CA" w:rsidRPr="006555F4" w:rsidRDefault="004501CA" w:rsidP="00D32E0B">
      <w:pPr>
        <w:widowControl w:val="0"/>
        <w:overflowPunct w:val="0"/>
        <w:autoSpaceDE w:val="0"/>
        <w:autoSpaceDN w:val="0"/>
        <w:adjustRightInd w:val="0"/>
        <w:spacing w:after="0" w:line="238" w:lineRule="auto"/>
        <w:jc w:val="both"/>
        <w:rPr>
          <w:rFonts w:cs="Arial"/>
        </w:rPr>
      </w:pPr>
    </w:p>
    <w:p w:rsidR="007567D5" w:rsidRPr="006555F4" w:rsidRDefault="007567D5" w:rsidP="008D77D3">
      <w:pPr>
        <w:widowControl w:val="0"/>
        <w:autoSpaceDE w:val="0"/>
        <w:autoSpaceDN w:val="0"/>
        <w:adjustRightInd w:val="0"/>
        <w:spacing w:after="0" w:line="297" w:lineRule="exact"/>
        <w:jc w:val="both"/>
        <w:rPr>
          <w:rFonts w:cs="Times New Roman"/>
        </w:rPr>
      </w:pPr>
      <w:r w:rsidRPr="008D77D3">
        <w:rPr>
          <w:rFonts w:cs="Times New Roman"/>
        </w:rPr>
        <w:t xml:space="preserve">In the </w:t>
      </w:r>
      <w:r w:rsidR="00936A16" w:rsidRPr="008D77D3">
        <w:rPr>
          <w:rFonts w:cs="Times New Roman"/>
        </w:rPr>
        <w:t>f</w:t>
      </w:r>
      <w:r w:rsidR="006555F4" w:rsidRPr="008D77D3">
        <w:rPr>
          <w:rFonts w:cs="Times New Roman"/>
        </w:rPr>
        <w:t>irst</w:t>
      </w:r>
      <w:r w:rsidRPr="008D77D3">
        <w:rPr>
          <w:rFonts w:cs="Times New Roman"/>
        </w:rPr>
        <w:t xml:space="preserve"> part of this section, we describe the theoretical background of the model. In a second part, we </w:t>
      </w:r>
      <w:ins w:id="338" w:author="owh" w:date="2013-12-16T16:45:00Z">
        <w:r w:rsidR="008E117A">
          <w:rPr>
            <w:rFonts w:cs="Times New Roman"/>
          </w:rPr>
          <w:t xml:space="preserve">derive </w:t>
        </w:r>
      </w:ins>
      <w:del w:id="339" w:author="owh" w:date="2013-12-16T16:45:00Z">
        <w:r w:rsidRPr="008D77D3" w:rsidDel="008E117A">
          <w:rPr>
            <w:rFonts w:cs="Times New Roman"/>
          </w:rPr>
          <w:delText xml:space="preserve">describe how we obtain </w:delText>
        </w:r>
      </w:del>
      <w:r w:rsidRPr="008D77D3">
        <w:rPr>
          <w:rFonts w:cs="Times New Roman"/>
        </w:rPr>
        <w:t xml:space="preserve">a computational model that optimizes the cost function described in </w:t>
      </w:r>
      <w:del w:id="340" w:author="owh" w:date="2013-12-16T16:45:00Z">
        <w:r w:rsidRPr="008D77D3" w:rsidDel="008E117A">
          <w:rPr>
            <w:rFonts w:cs="Times New Roman"/>
          </w:rPr>
          <w:delText>(</w:delText>
        </w:r>
      </w:del>
      <w:ins w:id="341" w:author="owh" w:date="2013-12-16T16:45:00Z">
        <w:r w:rsidR="008E117A">
          <w:rPr>
            <w:rFonts w:cs="Times New Roman"/>
          </w:rPr>
          <w:t>[</w:t>
        </w:r>
      </w:ins>
      <w:r w:rsidRPr="008D77D3">
        <w:rPr>
          <w:rFonts w:cs="Times New Roman"/>
        </w:rPr>
        <w:t>3</w:t>
      </w:r>
      <w:del w:id="342" w:author="owh" w:date="2013-12-16T16:45:00Z">
        <w:r w:rsidRPr="008D77D3" w:rsidDel="008E117A">
          <w:rPr>
            <w:rFonts w:cs="Times New Roman"/>
          </w:rPr>
          <w:delText xml:space="preserve">) </w:delText>
        </w:r>
      </w:del>
      <w:ins w:id="343" w:author="owh" w:date="2013-12-16T16:45:00Z">
        <w:r w:rsidR="008E117A">
          <w:rPr>
            <w:rFonts w:cs="Times New Roman"/>
          </w:rPr>
          <w:t>]</w:t>
        </w:r>
        <w:r w:rsidR="008E117A" w:rsidRPr="008D77D3">
          <w:rPr>
            <w:rFonts w:cs="Times New Roman"/>
          </w:rPr>
          <w:t xml:space="preserve"> </w:t>
        </w:r>
      </w:ins>
      <w:r w:rsidRPr="008D77D3">
        <w:rPr>
          <w:rFonts w:cs="Times New Roman"/>
        </w:rPr>
        <w:t>for di</w:t>
      </w:r>
      <w:r w:rsidR="004501CA" w:rsidRPr="008D77D3">
        <w:rPr>
          <w:rFonts w:cs="Times New Roman"/>
        </w:rPr>
        <w:t>ff</w:t>
      </w:r>
      <w:r w:rsidRPr="008D77D3">
        <w:rPr>
          <w:rFonts w:cs="Times New Roman"/>
        </w:rPr>
        <w:t>erent contexts. Finally, the simulated arm and experimental apparatus used to model reaching are described in Section 4.3.</w:t>
      </w:r>
    </w:p>
    <w:p w:rsidR="007567D5" w:rsidRPr="006555F4" w:rsidRDefault="007567D5" w:rsidP="00D32E0B">
      <w:pPr>
        <w:widowControl w:val="0"/>
        <w:autoSpaceDE w:val="0"/>
        <w:autoSpaceDN w:val="0"/>
        <w:adjustRightInd w:val="0"/>
        <w:spacing w:after="0" w:line="293" w:lineRule="exact"/>
        <w:jc w:val="both"/>
        <w:rPr>
          <w:rFonts w:cs="Times New Roman"/>
        </w:rPr>
      </w:pPr>
    </w:p>
    <w:p w:rsidR="00936A16" w:rsidRPr="006555F4" w:rsidRDefault="00936A16" w:rsidP="00D32E0B">
      <w:pPr>
        <w:widowControl w:val="0"/>
        <w:autoSpaceDE w:val="0"/>
        <w:autoSpaceDN w:val="0"/>
        <w:adjustRightInd w:val="0"/>
        <w:spacing w:after="0" w:line="293" w:lineRule="exact"/>
        <w:jc w:val="both"/>
        <w:rPr>
          <w:rFonts w:cs="Times New Roman"/>
        </w:rPr>
      </w:pPr>
    </w:p>
    <w:p w:rsidR="007567D5" w:rsidRDefault="007567D5" w:rsidP="008D77D3">
      <w:pPr>
        <w:pStyle w:val="ListParagraph"/>
        <w:widowControl w:val="0"/>
        <w:numPr>
          <w:ilvl w:val="1"/>
          <w:numId w:val="38"/>
        </w:numPr>
        <w:overflowPunct w:val="0"/>
        <w:autoSpaceDE w:val="0"/>
        <w:autoSpaceDN w:val="0"/>
        <w:adjustRightInd w:val="0"/>
        <w:spacing w:after="0" w:line="240" w:lineRule="auto"/>
        <w:jc w:val="both"/>
        <w:rPr>
          <w:rFonts w:cs="Arial"/>
          <w:b/>
        </w:rPr>
      </w:pPr>
      <w:r w:rsidRPr="008D77D3">
        <w:rPr>
          <w:rFonts w:cs="Arial"/>
          <w:b/>
        </w:rPr>
        <w:t>Mathem</w:t>
      </w:r>
      <w:r w:rsidR="008D77D3">
        <w:rPr>
          <w:rFonts w:cs="Arial"/>
          <w:b/>
        </w:rPr>
        <w:t>atical formulation of the model</w:t>
      </w:r>
    </w:p>
    <w:p w:rsidR="00936A16" w:rsidRPr="006555F4" w:rsidRDefault="00936A16" w:rsidP="00D32E0B">
      <w:pPr>
        <w:widowControl w:val="0"/>
        <w:autoSpaceDE w:val="0"/>
        <w:autoSpaceDN w:val="0"/>
        <w:adjustRightInd w:val="0"/>
        <w:spacing w:after="0" w:line="239" w:lineRule="auto"/>
        <w:jc w:val="both"/>
        <w:rPr>
          <w:rFonts w:cs="Times New Roman"/>
        </w:rPr>
      </w:pPr>
    </w:p>
    <w:p w:rsidR="007567D5" w:rsidRPr="008D77D3" w:rsidRDefault="007567D5" w:rsidP="008D77D3">
      <w:pPr>
        <w:widowControl w:val="0"/>
        <w:autoSpaceDE w:val="0"/>
        <w:autoSpaceDN w:val="0"/>
        <w:adjustRightInd w:val="0"/>
        <w:spacing w:after="0" w:line="297" w:lineRule="exact"/>
        <w:jc w:val="both"/>
        <w:rPr>
          <w:rFonts w:cs="Times New Roman"/>
        </w:rPr>
      </w:pPr>
      <w:r w:rsidRPr="008D77D3">
        <w:rPr>
          <w:rFonts w:cs="Times New Roman"/>
        </w:rPr>
        <w:t>The cost function J(u) proposed for a control u in the model of [2] is</w:t>
      </w:r>
    </w:p>
    <w:p w:rsidR="00936A16" w:rsidRPr="006555F4" w:rsidRDefault="00936A16" w:rsidP="00D32E0B">
      <w:pPr>
        <w:widowControl w:val="0"/>
        <w:autoSpaceDE w:val="0"/>
        <w:autoSpaceDN w:val="0"/>
        <w:adjustRightInd w:val="0"/>
        <w:spacing w:after="0" w:line="239" w:lineRule="auto"/>
        <w:jc w:val="both"/>
        <w:rPr>
          <w:rFonts w:cs="Arial"/>
        </w:rPr>
      </w:pPr>
    </w:p>
    <w:p w:rsidR="00936A16" w:rsidRPr="006555F4" w:rsidRDefault="004501CA" w:rsidP="00D32E0B">
      <w:pPr>
        <w:widowControl w:val="0"/>
        <w:autoSpaceDE w:val="0"/>
        <w:autoSpaceDN w:val="0"/>
        <w:adjustRightInd w:val="0"/>
        <w:spacing w:after="0" w:line="239" w:lineRule="auto"/>
        <w:jc w:val="both"/>
        <w:rPr>
          <w:rFonts w:cs="Arial"/>
        </w:rPr>
      </w:pPr>
      <w:r w:rsidRPr="006555F4">
        <w:rPr>
          <w:rFonts w:cs="Arial"/>
          <w:noProof/>
        </w:rPr>
        <w:drawing>
          <wp:inline distT="0" distB="0" distL="0" distR="0">
            <wp:extent cx="2038350" cy="386307"/>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037936" cy="386229"/>
                    </a:xfrm>
                    <a:prstGeom prst="rect">
                      <a:avLst/>
                    </a:prstGeom>
                    <a:noFill/>
                    <a:ln w="9525">
                      <a:noFill/>
                      <a:miter lim="800000"/>
                      <a:headEnd/>
                      <a:tailEnd/>
                    </a:ln>
                  </pic:spPr>
                </pic:pic>
              </a:graphicData>
            </a:graphic>
          </wp:inline>
        </w:drawing>
      </w:r>
    </w:p>
    <w:p w:rsidR="00936A16" w:rsidRPr="008D77D3" w:rsidRDefault="00936A16" w:rsidP="008D77D3">
      <w:pPr>
        <w:widowControl w:val="0"/>
        <w:autoSpaceDE w:val="0"/>
        <w:autoSpaceDN w:val="0"/>
        <w:adjustRightInd w:val="0"/>
        <w:spacing w:after="0" w:line="297" w:lineRule="exact"/>
        <w:ind w:firstLine="620"/>
        <w:jc w:val="both"/>
        <w:rPr>
          <w:rFonts w:cs="Times New Roman"/>
        </w:rPr>
      </w:pPr>
    </w:p>
    <w:p w:rsidR="007567D5" w:rsidRPr="006555F4" w:rsidRDefault="007567D5" w:rsidP="008E117A">
      <w:pPr>
        <w:widowControl w:val="0"/>
        <w:autoSpaceDE w:val="0"/>
        <w:autoSpaceDN w:val="0"/>
        <w:adjustRightInd w:val="0"/>
        <w:spacing w:after="0" w:line="297" w:lineRule="exact"/>
        <w:jc w:val="both"/>
        <w:rPr>
          <w:rFonts w:cs="Times New Roman"/>
        </w:rPr>
        <w:pPrChange w:id="344" w:author="owh" w:date="2013-12-16T16:46:00Z">
          <w:pPr>
            <w:widowControl w:val="0"/>
            <w:autoSpaceDE w:val="0"/>
            <w:autoSpaceDN w:val="0"/>
            <w:adjustRightInd w:val="0"/>
            <w:spacing w:after="0" w:line="297" w:lineRule="exact"/>
            <w:ind w:firstLine="620"/>
            <w:jc w:val="both"/>
          </w:pPr>
        </w:pPrChange>
      </w:pPr>
      <w:r w:rsidRPr="008D77D3">
        <w:rPr>
          <w:rFonts w:cs="Times New Roman"/>
        </w:rPr>
        <w:t xml:space="preserve">where R(st) is the immediate reward function that equals 1 at the goal point (also called rewarded state) and is null everywhere else. The function L(ut) is the movement cost. </w:t>
      </w:r>
      <w:ins w:id="345" w:author="owh" w:date="2013-12-16T16:46:00Z">
        <w:r w:rsidR="008E117A">
          <w:rPr>
            <w:rFonts w:cs="Times New Roman"/>
          </w:rPr>
          <w:t>In [2], t</w:t>
        </w:r>
      </w:ins>
      <w:del w:id="346" w:author="owh" w:date="2013-12-16T16:46:00Z">
        <w:r w:rsidRPr="008D77D3" w:rsidDel="008E117A">
          <w:rPr>
            <w:rFonts w:cs="Times New Roman"/>
          </w:rPr>
          <w:delText>T</w:delText>
        </w:r>
      </w:del>
      <w:r w:rsidRPr="008D77D3">
        <w:rPr>
          <w:rFonts w:cs="Times New Roman"/>
        </w:rPr>
        <w:t xml:space="preserve">he authors </w:t>
      </w:r>
      <w:del w:id="347" w:author="owh" w:date="2013-12-16T16:46:00Z">
        <w:r w:rsidRPr="008D77D3" w:rsidDel="008E117A">
          <w:rPr>
            <w:rFonts w:cs="Times New Roman"/>
          </w:rPr>
          <w:delText xml:space="preserve">of [2] </w:delText>
        </w:r>
      </w:del>
      <w:r w:rsidRPr="008D77D3">
        <w:rPr>
          <w:rFonts w:cs="Times New Roman"/>
        </w:rPr>
        <w:t xml:space="preserve">take L(ut) = kutk2, as in many motor control models. The continuous-time discount factor accounts for the </w:t>
      </w:r>
      <w:ins w:id="348" w:author="owh" w:date="2013-12-16T16:47:00Z">
        <w:r w:rsidR="008E117A">
          <w:rPr>
            <w:rFonts w:cs="Times New Roman"/>
          </w:rPr>
          <w:t>“</w:t>
        </w:r>
      </w:ins>
      <w:del w:id="349" w:author="owh" w:date="2013-12-16T16:47:00Z">
        <w:r w:rsidRPr="008D77D3" w:rsidDel="008E117A">
          <w:rPr>
            <w:rFonts w:cs="Times New Roman"/>
          </w:rPr>
          <w:delText>\</w:delText>
        </w:r>
      </w:del>
      <w:r w:rsidRPr="008D77D3">
        <w:rPr>
          <w:rFonts w:cs="Times New Roman"/>
        </w:rPr>
        <w:t>greediness" of the controller, i.e. the smaller</w:t>
      </w:r>
      <w:del w:id="350" w:author="owh" w:date="2013-12-16T16:47:00Z">
        <w:r w:rsidRPr="008D77D3" w:rsidDel="008E117A">
          <w:rPr>
            <w:rFonts w:cs="Times New Roman"/>
          </w:rPr>
          <w:delText xml:space="preserve"> ,</w:delText>
        </w:r>
      </w:del>
      <w:r w:rsidRPr="008D77D3">
        <w:rPr>
          <w:rFonts w:cs="Times New Roman"/>
        </w:rPr>
        <w:t xml:space="preserve"> </w:t>
      </w:r>
      <w:r w:rsidR="008E117A">
        <w:rPr>
          <w:rFonts w:cs="Times New Roman"/>
        </w:rPr>
        <w:t xml:space="preserve">gamma, </w:t>
      </w:r>
      <w:r w:rsidRPr="008D77D3">
        <w:rPr>
          <w:rFonts w:cs="Times New Roman"/>
        </w:rPr>
        <w:t xml:space="preserve">the more the agent is focused on short term rewards. Finally, </w:t>
      </w:r>
      <w:r w:rsidR="008E117A">
        <w:rPr>
          <w:rFonts w:cs="Times New Roman"/>
        </w:rPr>
        <w:t xml:space="preserve">rho </w:t>
      </w:r>
      <w:r w:rsidRPr="008D77D3">
        <w:rPr>
          <w:rFonts w:cs="Times New Roman"/>
        </w:rPr>
        <w:t xml:space="preserve">is the weight of the reward term and </w:t>
      </w:r>
      <w:r w:rsidR="008E117A">
        <w:rPr>
          <w:rFonts w:cs="Times New Roman"/>
        </w:rPr>
        <w:t xml:space="preserve">eta </w:t>
      </w:r>
      <w:r w:rsidRPr="008D77D3">
        <w:rPr>
          <w:rFonts w:cs="Times New Roman"/>
        </w:rPr>
        <w:t>the weight of the</w:t>
      </w:r>
      <w:r w:rsidR="001F1A2A">
        <w:rPr>
          <w:rFonts w:cs="Times New Roman"/>
        </w:rPr>
        <w:t xml:space="preserve"> effort </w:t>
      </w:r>
      <w:r w:rsidRPr="008D77D3">
        <w:rPr>
          <w:rFonts w:cs="Times New Roman"/>
        </w:rPr>
        <w:t>term. In all experiments presented here, based</w:t>
      </w:r>
      <w:del w:id="351" w:author="owh" w:date="2013-12-16T16:49:00Z">
        <w:r w:rsidRPr="008D77D3" w:rsidDel="008E117A">
          <w:rPr>
            <w:rFonts w:cs="Times New Roman"/>
          </w:rPr>
          <w:delText>,</w:delText>
        </w:r>
      </w:del>
      <w:r w:rsidRPr="008D77D3">
        <w:rPr>
          <w:rFonts w:cs="Times New Roman"/>
        </w:rPr>
        <w:t xml:space="preserve"> on the previous work from [2], we took </w:t>
      </w:r>
      <w:r w:rsidR="008E117A">
        <w:rPr>
          <w:rFonts w:cs="Times New Roman"/>
        </w:rPr>
        <w:t xml:space="preserve">gamma </w:t>
      </w:r>
      <w:r w:rsidRPr="008D77D3">
        <w:rPr>
          <w:rFonts w:cs="Times New Roman"/>
        </w:rPr>
        <w:t xml:space="preserve">= 0:998, </w:t>
      </w:r>
      <w:r w:rsidR="008E117A">
        <w:rPr>
          <w:rFonts w:cs="Times New Roman"/>
        </w:rPr>
        <w:t xml:space="preserve">rho </w:t>
      </w:r>
      <w:r w:rsidRPr="008D77D3">
        <w:rPr>
          <w:rFonts w:cs="Times New Roman"/>
        </w:rPr>
        <w:t>= 1 and</w:t>
      </w:r>
      <w:r w:rsidR="008E117A">
        <w:rPr>
          <w:rFonts w:cs="Times New Roman"/>
        </w:rPr>
        <w:t xml:space="preserve"> eta</w:t>
      </w:r>
      <w:r w:rsidRPr="008D77D3">
        <w:rPr>
          <w:rFonts w:cs="Times New Roman"/>
        </w:rPr>
        <w:t xml:space="preserve"> = 3000.</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A near optimal deterministic policy to solve this problem is obtained through a computationally expensive variation calculus method (see [35] for details). Given that the policy does not take the presence of noise in the model of the plant into account, the actions must be computed again at each time step depending on the new state reached by the plant which further contributes to the cost of the method. The controller resulting from this model is called the </w:t>
      </w:r>
      <w:r w:rsidR="008E117A">
        <w:rPr>
          <w:rFonts w:cs="Times New Roman"/>
        </w:rPr>
        <w:t>NOPS</w:t>
      </w:r>
      <w:r w:rsidRPr="008D77D3">
        <w:rPr>
          <w:rFonts w:cs="Times New Roman"/>
        </w:rPr>
        <w:t xml:space="preserve"> (for Near-Optimal Planning System) in the rest of this paper.</w:t>
      </w:r>
    </w:p>
    <w:p w:rsidR="007567D5" w:rsidRPr="006555F4"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 xml:space="preserve">Now let us consider the integration of accuracy constraints. Instead of a deterministic controller, the new model is based on a stochastic controller where the rewarded state is reached or not. As a result, the outcome of a large set of movements performed with noise is computed as the value of the reward </w:t>
      </w:r>
      <w:del w:id="352" w:author="owh" w:date="2013-12-16T16:50:00Z">
        <w:r w:rsidRPr="008D77D3" w:rsidDel="00771412">
          <w:rPr>
            <w:rFonts w:cs="Times New Roman"/>
          </w:rPr>
          <w:delText>mutiplied</w:delText>
        </w:r>
      </w:del>
      <w:ins w:id="353" w:author="owh" w:date="2013-12-16T16:50:00Z">
        <w:r w:rsidR="00771412" w:rsidRPr="008D77D3">
          <w:rPr>
            <w:rFonts w:cs="Times New Roman"/>
          </w:rPr>
          <w:t>multiplied</w:t>
        </w:r>
      </w:ins>
      <w:r w:rsidRPr="008D77D3">
        <w:rPr>
          <w:rFonts w:cs="Times New Roman"/>
        </w:rPr>
        <w:t xml:space="preserve"> by the probability to obtain it over the di</w:t>
      </w:r>
      <w:r w:rsidR="004501CA" w:rsidRPr="008D77D3">
        <w:rPr>
          <w:rFonts w:cs="Times New Roman"/>
        </w:rPr>
        <w:t>ff</w:t>
      </w:r>
      <w:r w:rsidRPr="008D77D3">
        <w:rPr>
          <w:rFonts w:cs="Times New Roman"/>
        </w:rPr>
        <w:t>erent movements. Mathematically, the value multiplied by the probability is called the expectation.</w:t>
      </w:r>
    </w:p>
    <w:p w:rsidR="007567D5" w:rsidRPr="008D77D3" w:rsidRDefault="007567D5" w:rsidP="008D77D3">
      <w:pPr>
        <w:widowControl w:val="0"/>
        <w:autoSpaceDE w:val="0"/>
        <w:autoSpaceDN w:val="0"/>
        <w:adjustRightInd w:val="0"/>
        <w:spacing w:after="0" w:line="297" w:lineRule="exact"/>
        <w:ind w:firstLine="620"/>
        <w:jc w:val="both"/>
        <w:rPr>
          <w:rFonts w:cs="Times New Roman"/>
        </w:rPr>
      </w:pPr>
      <w:r w:rsidRPr="008D77D3">
        <w:rPr>
          <w:rFonts w:cs="Times New Roman"/>
        </w:rPr>
        <w:t>Taking the probability to reach the target into account as described above, the new optimization criterion is written</w:t>
      </w:r>
    </w:p>
    <w:p w:rsidR="004501CA" w:rsidRPr="008D77D3" w:rsidRDefault="004501CA" w:rsidP="008D77D3">
      <w:pPr>
        <w:widowControl w:val="0"/>
        <w:autoSpaceDE w:val="0"/>
        <w:autoSpaceDN w:val="0"/>
        <w:adjustRightInd w:val="0"/>
        <w:spacing w:after="0" w:line="297" w:lineRule="exact"/>
        <w:ind w:firstLine="620"/>
        <w:jc w:val="both"/>
        <w:rPr>
          <w:rFonts w:cs="Times New Roman"/>
        </w:rPr>
      </w:pPr>
    </w:p>
    <w:p w:rsidR="004501CA" w:rsidRPr="008D77D3" w:rsidRDefault="004501CA" w:rsidP="008D77D3">
      <w:pPr>
        <w:widowControl w:val="0"/>
        <w:autoSpaceDE w:val="0"/>
        <w:autoSpaceDN w:val="0"/>
        <w:adjustRightInd w:val="0"/>
        <w:spacing w:after="0" w:line="297" w:lineRule="exact"/>
        <w:ind w:firstLine="620"/>
        <w:jc w:val="both"/>
        <w:rPr>
          <w:rFonts w:cs="Times New Roman"/>
        </w:rPr>
      </w:pPr>
    </w:p>
    <w:p w:rsidR="008D77D3" w:rsidRDefault="008D77D3" w:rsidP="008D77D3">
      <w:pPr>
        <w:widowControl w:val="0"/>
        <w:autoSpaceDE w:val="0"/>
        <w:autoSpaceDN w:val="0"/>
        <w:adjustRightInd w:val="0"/>
        <w:spacing w:after="0" w:line="297" w:lineRule="exact"/>
        <w:ind w:firstLine="620"/>
        <w:jc w:val="both"/>
        <w:rPr>
          <w:rFonts w:cs="Times New Roman"/>
        </w:rPr>
      </w:pPr>
    </w:p>
    <w:p w:rsidR="008D77D3" w:rsidRDefault="008D77D3" w:rsidP="008D77D3">
      <w:pPr>
        <w:widowControl w:val="0"/>
        <w:autoSpaceDE w:val="0"/>
        <w:autoSpaceDN w:val="0"/>
        <w:adjustRightInd w:val="0"/>
        <w:spacing w:after="0" w:line="297" w:lineRule="exact"/>
        <w:ind w:firstLine="620"/>
        <w:jc w:val="both"/>
        <w:rPr>
          <w:rFonts w:cs="Times New Roman"/>
        </w:rPr>
      </w:pPr>
    </w:p>
    <w:p w:rsidR="008D77D3" w:rsidRDefault="008D77D3" w:rsidP="008D77D3">
      <w:pPr>
        <w:widowControl w:val="0"/>
        <w:autoSpaceDE w:val="0"/>
        <w:autoSpaceDN w:val="0"/>
        <w:adjustRightInd w:val="0"/>
        <w:spacing w:after="0" w:line="297" w:lineRule="exact"/>
        <w:ind w:firstLine="620"/>
        <w:jc w:val="both"/>
        <w:rPr>
          <w:rFonts w:cs="Times New Roman"/>
        </w:rPr>
      </w:pPr>
    </w:p>
    <w:p w:rsidR="007567D5" w:rsidRPr="006555F4" w:rsidRDefault="00F33412" w:rsidP="008D77D3">
      <w:pPr>
        <w:widowControl w:val="0"/>
        <w:autoSpaceDE w:val="0"/>
        <w:autoSpaceDN w:val="0"/>
        <w:adjustRightInd w:val="0"/>
        <w:spacing w:after="0" w:line="297" w:lineRule="exact"/>
        <w:jc w:val="both"/>
        <w:rPr>
          <w:rFonts w:cs="Times New Roman"/>
        </w:rPr>
      </w:pPr>
      <w:r>
        <w:rPr>
          <w:rFonts w:cs="Times New Roman"/>
          <w:noProof/>
        </w:rPr>
        <w:drawing>
          <wp:anchor distT="0" distB="0" distL="114300" distR="114300" simplePos="0" relativeHeight="251685888" behindDoc="1" locked="0" layoutInCell="1" allowOverlap="1">
            <wp:simplePos x="0" y="0"/>
            <wp:positionH relativeFrom="column">
              <wp:posOffset>1055370</wp:posOffset>
            </wp:positionH>
            <wp:positionV relativeFrom="paragraph">
              <wp:posOffset>-771525</wp:posOffset>
            </wp:positionV>
            <wp:extent cx="2573655" cy="471170"/>
            <wp:effectExtent l="19050" t="0" r="0" b="0"/>
            <wp:wrapTight wrapText="bothSides">
              <wp:wrapPolygon edited="0">
                <wp:start x="-160" y="0"/>
                <wp:lineTo x="-160" y="20960"/>
                <wp:lineTo x="21584" y="20960"/>
                <wp:lineTo x="21584" y="0"/>
                <wp:lineTo x="-160" y="0"/>
              </wp:wrapPolygon>
            </wp:wrapTight>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573655" cy="471170"/>
                    </a:xfrm>
                    <a:prstGeom prst="rect">
                      <a:avLst/>
                    </a:prstGeom>
                    <a:noFill/>
                    <a:ln w="9525">
                      <a:noFill/>
                      <a:miter lim="800000"/>
                      <a:headEnd/>
                      <a:tailEnd/>
                    </a:ln>
                  </pic:spPr>
                </pic:pic>
              </a:graphicData>
            </a:graphic>
          </wp:anchor>
        </w:drawing>
      </w:r>
      <w:r w:rsidR="007567D5" w:rsidRPr="008D77D3">
        <w:rPr>
          <w:rFonts w:cs="Times New Roman"/>
        </w:rPr>
        <w:t>where IE[] stands for the expectation of the cumulated reward, and R(st) equals 1 if the end e</w:t>
      </w:r>
      <w:r w:rsidR="004501CA" w:rsidRPr="008D77D3">
        <w:rPr>
          <w:rFonts w:cs="Times New Roman"/>
        </w:rPr>
        <w:t>ff</w:t>
      </w:r>
      <w:r w:rsidR="007567D5" w:rsidRPr="008D77D3">
        <w:rPr>
          <w:rFonts w:cs="Times New Roman"/>
        </w:rPr>
        <w:t>ector hits the target.</w:t>
      </w:r>
    </w:p>
    <w:p w:rsidR="007567D5" w:rsidRPr="006555F4" w:rsidRDefault="007567D5" w:rsidP="00F33412">
      <w:pPr>
        <w:widowControl w:val="0"/>
        <w:autoSpaceDE w:val="0"/>
        <w:autoSpaceDN w:val="0"/>
        <w:adjustRightInd w:val="0"/>
        <w:spacing w:after="0" w:line="297" w:lineRule="exact"/>
        <w:jc w:val="both"/>
        <w:rPr>
          <w:rFonts w:cs="Times New Roman"/>
        </w:rPr>
      </w:pPr>
    </w:p>
    <w:p w:rsidR="004501CA" w:rsidRPr="006555F4" w:rsidRDefault="004501CA" w:rsidP="00D32E0B">
      <w:pPr>
        <w:widowControl w:val="0"/>
        <w:autoSpaceDE w:val="0"/>
        <w:autoSpaceDN w:val="0"/>
        <w:adjustRightInd w:val="0"/>
        <w:spacing w:after="0" w:line="293" w:lineRule="exact"/>
        <w:jc w:val="both"/>
        <w:rPr>
          <w:rFonts w:cs="Times New Roman"/>
        </w:rPr>
      </w:pPr>
    </w:p>
    <w:p w:rsidR="007567D5" w:rsidRPr="00F33412" w:rsidRDefault="007567D5" w:rsidP="00F33412">
      <w:pPr>
        <w:pStyle w:val="ListParagraph"/>
        <w:widowControl w:val="0"/>
        <w:numPr>
          <w:ilvl w:val="1"/>
          <w:numId w:val="38"/>
        </w:numPr>
        <w:overflowPunct w:val="0"/>
        <w:autoSpaceDE w:val="0"/>
        <w:autoSpaceDN w:val="0"/>
        <w:adjustRightInd w:val="0"/>
        <w:spacing w:after="0" w:line="240" w:lineRule="auto"/>
        <w:jc w:val="both"/>
        <w:rPr>
          <w:rFonts w:cs="Arial"/>
          <w:b/>
        </w:rPr>
      </w:pPr>
      <w:r w:rsidRPr="00F33412">
        <w:rPr>
          <w:rFonts w:cs="Arial"/>
          <w:b/>
        </w:rPr>
        <w:t>Incr</w:t>
      </w:r>
      <w:r w:rsidR="00771412">
        <w:rPr>
          <w:rFonts w:cs="Arial"/>
          <w:b/>
        </w:rPr>
        <w:t>emental stochastic optimization</w:t>
      </w:r>
    </w:p>
    <w:p w:rsidR="007567D5" w:rsidRPr="006555F4" w:rsidRDefault="007567D5" w:rsidP="00F33412">
      <w:pPr>
        <w:widowControl w:val="0"/>
        <w:autoSpaceDE w:val="0"/>
        <w:autoSpaceDN w:val="0"/>
        <w:adjustRightInd w:val="0"/>
        <w:spacing w:after="0" w:line="297" w:lineRule="exact"/>
        <w:jc w:val="both"/>
        <w:rPr>
          <w:rFonts w:cs="Times New Roman"/>
        </w:rPr>
      </w:pPr>
    </w:p>
    <w:p w:rsidR="007567D5" w:rsidRPr="006555F4" w:rsidRDefault="007567D5" w:rsidP="00F33412">
      <w:pPr>
        <w:widowControl w:val="0"/>
        <w:autoSpaceDE w:val="0"/>
        <w:autoSpaceDN w:val="0"/>
        <w:adjustRightInd w:val="0"/>
        <w:spacing w:after="0" w:line="297" w:lineRule="exact"/>
        <w:jc w:val="both"/>
        <w:rPr>
          <w:rFonts w:cs="Times New Roman"/>
        </w:rPr>
      </w:pPr>
      <w:r w:rsidRPr="00F33412">
        <w:rPr>
          <w:rFonts w:cs="Times New Roman"/>
        </w:rPr>
        <w:t xml:space="preserve">The optimal control problem arising from a cost function including a reward expectation cannot be solved analytically. The reward expectation itself must be estimated empirically through a set of attempts to hit the target (these attempts are called </w:t>
      </w:r>
      <w:r w:rsidR="00771412">
        <w:rPr>
          <w:rFonts w:cs="Times New Roman"/>
        </w:rPr>
        <w:t>“</w:t>
      </w:r>
      <w:r w:rsidRPr="00F33412">
        <w:rPr>
          <w:rFonts w:cs="Times New Roman"/>
        </w:rPr>
        <w:t xml:space="preserve">roll-outs" hereafter). The more roll-outs, the better the estimate of the reward expectation. In [2], the simpler optimal control problem was solved with a numerical variation calculus method called the </w:t>
      </w:r>
      <w:del w:id="354" w:author="owh" w:date="2013-12-16T16:52:00Z">
        <w:r w:rsidRPr="00F33412" w:rsidDel="003A3262">
          <w:rPr>
            <w:rFonts w:cs="Times New Roman"/>
          </w:rPr>
          <w:delText>\Near-Optimal Planning System" (nops) hereafter</w:delText>
        </w:r>
      </w:del>
      <w:ins w:id="355" w:author="owh" w:date="2013-12-16T16:52:00Z">
        <w:r w:rsidR="003A3262">
          <w:rPr>
            <w:rFonts w:cs="Times New Roman"/>
          </w:rPr>
          <w:t>NOPS</w:t>
        </w:r>
      </w:ins>
      <w:r w:rsidRPr="00F33412">
        <w:rPr>
          <w:rFonts w:cs="Times New Roman"/>
        </w:rPr>
        <w:t xml:space="preserve">. This method is </w:t>
      </w:r>
      <w:del w:id="356" w:author="owh" w:date="2013-12-16T16:53:00Z">
        <w:r w:rsidRPr="00F33412" w:rsidDel="003A3262">
          <w:rPr>
            <w:rFonts w:cs="Times New Roman"/>
          </w:rPr>
          <w:delText>computationnally</w:delText>
        </w:r>
      </w:del>
      <w:ins w:id="357" w:author="owh" w:date="2013-12-16T16:53:00Z">
        <w:r w:rsidR="003A3262" w:rsidRPr="00F33412">
          <w:rPr>
            <w:rFonts w:cs="Times New Roman"/>
          </w:rPr>
          <w:t>computationally</w:t>
        </w:r>
      </w:ins>
      <w:r w:rsidRPr="00F33412">
        <w:rPr>
          <w:rFonts w:cs="Times New Roman"/>
        </w:rPr>
        <w:t xml:space="preserve"> expensive</w:t>
      </w:r>
      <w:ins w:id="358" w:author="owh" w:date="2013-12-16T16:53:00Z">
        <w:r w:rsidR="003A3262">
          <w:rPr>
            <w:rFonts w:cs="Times New Roman"/>
          </w:rPr>
          <w:t xml:space="preserve"> as </w:t>
        </w:r>
      </w:ins>
      <w:del w:id="359" w:author="owh" w:date="2013-12-16T16:53:00Z">
        <w:r w:rsidRPr="00F33412" w:rsidDel="003A3262">
          <w:rPr>
            <w:rFonts w:cs="Times New Roman"/>
          </w:rPr>
          <w:delText xml:space="preserve">, </w:delText>
        </w:r>
      </w:del>
      <w:r w:rsidRPr="00F33412">
        <w:rPr>
          <w:rFonts w:cs="Times New Roman"/>
        </w:rPr>
        <w:t xml:space="preserve">it takes about 10 minutes for generating one reaching trajectory on a standard computer. As a consequence, it cannot be used as such to empirically determine the reward expectation for a given problem </w:t>
      </w:r>
      <w:r w:rsidR="006555F4" w:rsidRPr="00F33412">
        <w:rPr>
          <w:rFonts w:cs="Times New Roman"/>
        </w:rPr>
        <w:t>configuration</w:t>
      </w:r>
      <w:r w:rsidRPr="00F33412">
        <w:rPr>
          <w:rFonts w:cs="Times New Roman"/>
        </w:rPr>
        <w:t>.</w:t>
      </w:r>
    </w:p>
    <w:p w:rsidR="007567D5" w:rsidRPr="006555F4" w:rsidRDefault="00E51FC6" w:rsidP="00F33412">
      <w:pPr>
        <w:widowControl w:val="0"/>
        <w:autoSpaceDE w:val="0"/>
        <w:autoSpaceDN w:val="0"/>
        <w:adjustRightInd w:val="0"/>
        <w:spacing w:after="0" w:line="297" w:lineRule="exact"/>
        <w:ind w:firstLine="620"/>
        <w:jc w:val="both"/>
        <w:rPr>
          <w:rFonts w:cs="Times New Roman"/>
        </w:rPr>
      </w:pPr>
      <w:r w:rsidRPr="00F33412">
        <w:rPr>
          <w:rFonts w:cs="Times New Roman"/>
        </w:rPr>
        <w:t>To circumvent this diffi</w:t>
      </w:r>
      <w:r w:rsidR="007567D5" w:rsidRPr="00F33412">
        <w:rPr>
          <w:rFonts w:cs="Times New Roman"/>
        </w:rPr>
        <w:t>culty, the computational model presented in this paper relies on a two-step approach. Fi</w:t>
      </w:r>
      <w:r w:rsidR="006555F4" w:rsidRPr="00F33412">
        <w:rPr>
          <w:rFonts w:cs="Times New Roman"/>
        </w:rPr>
        <w:t>rst</w:t>
      </w:r>
      <w:r w:rsidR="007567D5" w:rsidRPr="00F33412">
        <w:rPr>
          <w:rFonts w:cs="Times New Roman"/>
        </w:rPr>
        <w:t>, we approximate</w:t>
      </w:r>
      <w:ins w:id="360" w:author="owh" w:date="2013-12-16T16:53:00Z">
        <w:r w:rsidR="003A3262">
          <w:rPr>
            <w:rFonts w:cs="Times New Roman"/>
          </w:rPr>
          <w:t>d</w:t>
        </w:r>
      </w:ins>
      <w:r w:rsidR="007567D5" w:rsidRPr="00F33412">
        <w:rPr>
          <w:rFonts w:cs="Times New Roman"/>
        </w:rPr>
        <w:t xml:space="preserve"> the </w:t>
      </w:r>
      <w:del w:id="361" w:author="owh" w:date="2013-12-16T16:53:00Z">
        <w:r w:rsidR="007567D5" w:rsidRPr="00F33412" w:rsidDel="003A3262">
          <w:rPr>
            <w:rFonts w:cs="Times New Roman"/>
          </w:rPr>
          <w:delText xml:space="preserve">nops </w:delText>
        </w:r>
      </w:del>
      <w:ins w:id="362" w:author="owh" w:date="2013-12-16T16:53:00Z">
        <w:r w:rsidR="003A3262">
          <w:rPr>
            <w:rFonts w:cs="Times New Roman"/>
          </w:rPr>
          <w:t>NOPS</w:t>
        </w:r>
        <w:r w:rsidR="003A3262" w:rsidRPr="00F33412">
          <w:rPr>
            <w:rFonts w:cs="Times New Roman"/>
          </w:rPr>
          <w:t xml:space="preserve"> </w:t>
        </w:r>
      </w:ins>
      <w:r w:rsidR="007567D5" w:rsidRPr="00F33412">
        <w:rPr>
          <w:rFonts w:cs="Times New Roman"/>
        </w:rPr>
        <w:t>using a nonlinear function approximation technique named</w:t>
      </w:r>
      <w:bookmarkStart w:id="363" w:name="page13"/>
      <w:bookmarkEnd w:id="363"/>
      <w:r w:rsidRPr="00F33412">
        <w:rPr>
          <w:rFonts w:cs="Times New Roman"/>
        </w:rPr>
        <w:t xml:space="preserve"> </w:t>
      </w:r>
      <w:ins w:id="364" w:author="owh" w:date="2013-12-16T16:53:00Z">
        <w:r w:rsidR="003A3262">
          <w:rPr>
            <w:rFonts w:cs="Times New Roman"/>
          </w:rPr>
          <w:t>XCSF</w:t>
        </w:r>
      </w:ins>
      <w:ins w:id="365" w:author="owh" w:date="2013-12-16T16:54:00Z">
        <w:r w:rsidR="003A3262">
          <w:rPr>
            <w:rFonts w:cs="Times New Roman"/>
          </w:rPr>
          <w:t xml:space="preserve"> which consists in </w:t>
        </w:r>
      </w:ins>
      <w:del w:id="366" w:author="owh" w:date="2013-12-16T16:54:00Z">
        <w:r w:rsidR="007567D5" w:rsidRPr="00F33412" w:rsidDel="003A3262">
          <w:rPr>
            <w:rFonts w:cs="Times New Roman"/>
          </w:rPr>
          <w:delText xml:space="preserve">xcsf.xcsf is </w:delText>
        </w:r>
      </w:del>
      <w:r w:rsidR="007567D5" w:rsidRPr="00F33412">
        <w:rPr>
          <w:rFonts w:cs="Times New Roman"/>
        </w:rPr>
        <w:t xml:space="preserve">a regression algorithm that can approximate a function in a large continuous space [36,37]. It generates a parametric model of the approximated function as a Gaussian mixture of linear models, i.e. a collection of local linear models bound to </w:t>
      </w:r>
      <w:commentRangeStart w:id="367"/>
      <w:r w:rsidR="007567D5" w:rsidRPr="00F33412">
        <w:rPr>
          <w:rFonts w:cs="Times New Roman"/>
        </w:rPr>
        <w:t>Gaussian support functions</w:t>
      </w:r>
      <w:commentRangeEnd w:id="367"/>
      <w:r w:rsidR="003A3262">
        <w:rPr>
          <w:rStyle w:val="CommentReference"/>
        </w:rPr>
        <w:commentReference w:id="367"/>
      </w:r>
      <w:r w:rsidR="007567D5" w:rsidRPr="00F33412">
        <w:rPr>
          <w:rFonts w:cs="Times New Roman"/>
        </w:rPr>
        <w:t xml:space="preserve">. A more complete description of </w:t>
      </w:r>
      <w:del w:id="368" w:author="owh" w:date="2013-12-16T16:55:00Z">
        <w:r w:rsidR="007567D5" w:rsidRPr="00F33412" w:rsidDel="003A3262">
          <w:rPr>
            <w:rFonts w:cs="Times New Roman"/>
          </w:rPr>
          <w:delText xml:space="preserve">xcsf </w:delText>
        </w:r>
      </w:del>
      <w:ins w:id="369" w:author="owh" w:date="2013-12-16T16:55:00Z">
        <w:r w:rsidR="003A3262">
          <w:rPr>
            <w:rFonts w:cs="Times New Roman"/>
          </w:rPr>
          <w:t>XCSF</w:t>
        </w:r>
        <w:r w:rsidR="003A3262" w:rsidRPr="00F33412">
          <w:rPr>
            <w:rFonts w:cs="Times New Roman"/>
          </w:rPr>
          <w:t xml:space="preserve"> </w:t>
        </w:r>
      </w:ins>
      <w:r w:rsidR="007567D5" w:rsidRPr="00F33412">
        <w:rPr>
          <w:rFonts w:cs="Times New Roman"/>
        </w:rPr>
        <w:t>can be found in [38</w:t>
      </w:r>
      <w:del w:id="370" w:author="owh" w:date="2013-12-16T16:55:00Z">
        <w:r w:rsidR="007567D5" w:rsidRPr="00F33412" w:rsidDel="003A3262">
          <w:rPr>
            <w:rFonts w:cs="Times New Roman"/>
          </w:rPr>
          <w:delText>{</w:delText>
        </w:r>
      </w:del>
      <w:ins w:id="371" w:author="owh" w:date="2013-12-16T16:55:00Z">
        <w:r w:rsidR="003A3262">
          <w:rPr>
            <w:rFonts w:cs="Times New Roman"/>
          </w:rPr>
          <w:t>-</w:t>
        </w:r>
      </w:ins>
      <w:r w:rsidR="007567D5" w:rsidRPr="00F33412">
        <w:rPr>
          <w:rFonts w:cs="Times New Roman"/>
        </w:rPr>
        <w:t xml:space="preserve">40]. The result is a parametric controller that approximates the function relating the state s of the system to the adequate control input u the </w:t>
      </w:r>
      <w:del w:id="372" w:author="owh" w:date="2013-12-16T16:55:00Z">
        <w:r w:rsidR="007567D5" w:rsidRPr="00F33412" w:rsidDel="003A3262">
          <w:rPr>
            <w:rFonts w:cs="Times New Roman"/>
          </w:rPr>
          <w:delText xml:space="preserve">nops </w:delText>
        </w:r>
      </w:del>
      <w:ins w:id="373" w:author="owh" w:date="2013-12-16T16:55:00Z">
        <w:r w:rsidR="003A3262">
          <w:rPr>
            <w:rFonts w:cs="Times New Roman"/>
          </w:rPr>
          <w:t>NOPS</w:t>
        </w:r>
        <w:r w:rsidR="003A3262" w:rsidRPr="00F33412">
          <w:rPr>
            <w:rFonts w:cs="Times New Roman"/>
          </w:rPr>
          <w:t xml:space="preserve"> </w:t>
        </w:r>
      </w:ins>
      <w:r w:rsidR="007567D5" w:rsidRPr="00F33412">
        <w:rPr>
          <w:rFonts w:cs="Times New Roman"/>
        </w:rPr>
        <w:t xml:space="preserve">would provide in that state. This approximated function is called the </w:t>
      </w:r>
      <w:ins w:id="374" w:author="owh" w:date="2013-12-16T16:55:00Z">
        <w:r w:rsidR="003A3262">
          <w:rPr>
            <w:rFonts w:cs="Times New Roman"/>
          </w:rPr>
          <w:t>XCSF</w:t>
        </w:r>
        <w:r w:rsidR="003A3262" w:rsidRPr="00F33412">
          <w:rPr>
            <w:rFonts w:cs="Times New Roman"/>
          </w:rPr>
          <w:t xml:space="preserve"> </w:t>
        </w:r>
      </w:ins>
      <w:del w:id="375" w:author="owh" w:date="2013-12-16T16:55:00Z">
        <w:r w:rsidR="007567D5" w:rsidRPr="00F33412" w:rsidDel="003A3262">
          <w:rPr>
            <w:rFonts w:cs="Times New Roman"/>
          </w:rPr>
          <w:delText xml:space="preserve">xcsf </w:delText>
        </w:r>
      </w:del>
      <w:r w:rsidR="007567D5" w:rsidRPr="00F33412">
        <w:rPr>
          <w:rFonts w:cs="Times New Roman"/>
        </w:rPr>
        <w:t xml:space="preserve">controller. It is trained by using trajectories generated by the </w:t>
      </w:r>
      <w:del w:id="376" w:author="owh" w:date="2013-12-16T16:56:00Z">
        <w:r w:rsidR="007567D5" w:rsidRPr="00F33412" w:rsidDel="003A3262">
          <w:rPr>
            <w:rFonts w:cs="Times New Roman"/>
          </w:rPr>
          <w:delText xml:space="preserve">nops </w:delText>
        </w:r>
      </w:del>
      <w:ins w:id="377" w:author="owh" w:date="2013-12-16T16:56:00Z">
        <w:r w:rsidR="003A3262">
          <w:rPr>
            <w:rFonts w:cs="Times New Roman"/>
          </w:rPr>
          <w:t>NOPS</w:t>
        </w:r>
        <w:r w:rsidR="003A3262" w:rsidRPr="00F33412">
          <w:rPr>
            <w:rFonts w:cs="Times New Roman"/>
          </w:rPr>
          <w:t xml:space="preserve"> </w:t>
        </w:r>
      </w:ins>
      <w:r w:rsidR="007567D5" w:rsidRPr="00F33412">
        <w:rPr>
          <w:rFonts w:cs="Times New Roman"/>
        </w:rPr>
        <w:t xml:space="preserve">as input samples, using the cost function described in (2). Its parameters are the weights of all local linear models learned with </w:t>
      </w:r>
      <w:ins w:id="378" w:author="owh" w:date="2013-12-16T16:56:00Z">
        <w:r w:rsidR="003A3262">
          <w:rPr>
            <w:rFonts w:cs="Times New Roman"/>
          </w:rPr>
          <w:t>XCSF.</w:t>
        </w:r>
      </w:ins>
      <w:del w:id="379" w:author="owh" w:date="2013-12-16T16:56:00Z">
        <w:r w:rsidR="007567D5" w:rsidRPr="00F33412" w:rsidDel="003A3262">
          <w:rPr>
            <w:rFonts w:cs="Times New Roman"/>
          </w:rPr>
          <w:delText>xcsf.</w:delText>
        </w:r>
      </w:del>
    </w:p>
    <w:p w:rsidR="007567D5" w:rsidRPr="006555F4" w:rsidRDefault="007567D5" w:rsidP="00F33412">
      <w:pPr>
        <w:widowControl w:val="0"/>
        <w:autoSpaceDE w:val="0"/>
        <w:autoSpaceDN w:val="0"/>
        <w:adjustRightInd w:val="0"/>
        <w:spacing w:after="0" w:line="297" w:lineRule="exact"/>
        <w:ind w:firstLine="620"/>
        <w:jc w:val="both"/>
        <w:rPr>
          <w:rFonts w:cs="Times New Roman"/>
        </w:rPr>
      </w:pPr>
      <w:r w:rsidRPr="00F33412">
        <w:rPr>
          <w:rFonts w:cs="Times New Roman"/>
        </w:rPr>
        <w:t xml:space="preserve">As described in [41], this controller mimics the </w:t>
      </w:r>
      <w:ins w:id="380" w:author="owh" w:date="2013-12-16T16:56:00Z">
        <w:r w:rsidR="003A3262">
          <w:rPr>
            <w:rFonts w:cs="Times New Roman"/>
          </w:rPr>
          <w:t>NOPS</w:t>
        </w:r>
        <w:r w:rsidR="003A3262" w:rsidRPr="00F33412">
          <w:rPr>
            <w:rFonts w:cs="Times New Roman"/>
          </w:rPr>
          <w:t xml:space="preserve"> </w:t>
        </w:r>
      </w:ins>
      <w:del w:id="381" w:author="owh" w:date="2013-12-16T16:56:00Z">
        <w:r w:rsidRPr="00F33412" w:rsidDel="003A3262">
          <w:rPr>
            <w:rFonts w:cs="Times New Roman"/>
          </w:rPr>
          <w:delText xml:space="preserve">nops </w:delText>
        </w:r>
      </w:del>
      <w:r w:rsidRPr="00F33412">
        <w:rPr>
          <w:rFonts w:cs="Times New Roman"/>
        </w:rPr>
        <w:t xml:space="preserve">in the limited region where it has been trained, but it reacts several orders of magnitude faster because the result of the </w:t>
      </w:r>
      <w:del w:id="382" w:author="owh" w:date="2013-12-16T16:56:00Z">
        <w:r w:rsidRPr="00F33412" w:rsidDel="003A3262">
          <w:rPr>
            <w:rFonts w:cs="Times New Roman"/>
          </w:rPr>
          <w:delText>optimisation</w:delText>
        </w:r>
      </w:del>
      <w:ins w:id="383" w:author="owh" w:date="2013-12-16T16:56:00Z">
        <w:r w:rsidR="003A3262" w:rsidRPr="00F33412">
          <w:rPr>
            <w:rFonts w:cs="Times New Roman"/>
          </w:rPr>
          <w:t>optimization</w:t>
        </w:r>
      </w:ins>
      <w:r w:rsidRPr="00F33412">
        <w:rPr>
          <w:rFonts w:cs="Times New Roman"/>
        </w:rPr>
        <w:t xml:space="preserve"> process is </w:t>
      </w:r>
      <w:r w:rsidR="003A3262">
        <w:rPr>
          <w:rFonts w:cs="Times New Roman"/>
        </w:rPr>
        <w:t>”</w:t>
      </w:r>
      <w:r w:rsidRPr="00F33412">
        <w:rPr>
          <w:rFonts w:cs="Times New Roman"/>
        </w:rPr>
        <w:t>compiled" into the controller parameters. From this much faster controller, it becomes possible to empirically estimate a discounted reward expectation from many roll-outs.</w:t>
      </w:r>
    </w:p>
    <w:p w:rsidR="007567D5" w:rsidRPr="006555F4" w:rsidRDefault="007567D5" w:rsidP="00F33412">
      <w:pPr>
        <w:widowControl w:val="0"/>
        <w:autoSpaceDE w:val="0"/>
        <w:autoSpaceDN w:val="0"/>
        <w:adjustRightInd w:val="0"/>
        <w:spacing w:after="0" w:line="297" w:lineRule="exact"/>
        <w:ind w:firstLine="620"/>
        <w:jc w:val="both"/>
        <w:rPr>
          <w:rFonts w:cs="Times New Roman"/>
        </w:rPr>
      </w:pPr>
      <w:r w:rsidRPr="00F33412">
        <w:rPr>
          <w:rFonts w:cs="Times New Roman"/>
        </w:rPr>
        <w:t xml:space="preserve">In a second step, the </w:t>
      </w:r>
      <w:ins w:id="384" w:author="owh" w:date="2013-12-16T16:56:00Z">
        <w:r w:rsidR="003A3262">
          <w:rPr>
            <w:rFonts w:cs="Times New Roman"/>
          </w:rPr>
          <w:t>XCSF</w:t>
        </w:r>
      </w:ins>
      <w:ins w:id="385" w:author="owh" w:date="2013-12-16T16:57:00Z">
        <w:r w:rsidR="003A3262">
          <w:rPr>
            <w:rFonts w:cs="Times New Roman"/>
          </w:rPr>
          <w:t xml:space="preserve"> </w:t>
        </w:r>
      </w:ins>
      <w:del w:id="386" w:author="owh" w:date="2013-12-16T16:56:00Z">
        <w:r w:rsidRPr="00F33412" w:rsidDel="003A3262">
          <w:rPr>
            <w:rFonts w:cs="Times New Roman"/>
          </w:rPr>
          <w:delText xml:space="preserve">xcsf </w:delText>
        </w:r>
      </w:del>
      <w:r w:rsidRPr="00F33412">
        <w:rPr>
          <w:rFonts w:cs="Times New Roman"/>
        </w:rPr>
        <w:t xml:space="preserve">controller is re-optimized with respect to the cost function (3) for </w:t>
      </w:r>
      <w:r w:rsidR="006555F4" w:rsidRPr="00F33412">
        <w:rPr>
          <w:rFonts w:cs="Times New Roman"/>
        </w:rPr>
        <w:t>different</w:t>
      </w:r>
      <w:r w:rsidRPr="00F33412">
        <w:rPr>
          <w:rFonts w:cs="Times New Roman"/>
        </w:rPr>
        <w:t xml:space="preserve"> target sizes and </w:t>
      </w:r>
      <w:r w:rsidR="006555F4" w:rsidRPr="00F33412">
        <w:rPr>
          <w:rFonts w:cs="Times New Roman"/>
        </w:rPr>
        <w:t>different</w:t>
      </w:r>
      <w:r w:rsidRPr="00F33412">
        <w:rPr>
          <w:rFonts w:cs="Times New Roman"/>
        </w:rPr>
        <w:t xml:space="preserve"> sets of initial positions. This optimization is performed using a variant of the Cross-Entropy Method</w:t>
      </w:r>
      <w:del w:id="387" w:author="owh" w:date="2013-12-16T16:57:00Z">
        <w:r w:rsidRPr="00F33412" w:rsidDel="003A3262">
          <w:rPr>
            <w:rFonts w:cs="Times New Roman"/>
          </w:rPr>
          <w:delText xml:space="preserve"> (cem)</w:delText>
        </w:r>
      </w:del>
      <w:r w:rsidRPr="00F33412">
        <w:rPr>
          <w:rFonts w:cs="Times New Roman"/>
        </w:rPr>
        <w:t xml:space="preserve"> [42] illustrated in Fig. 8.</w:t>
      </w:r>
    </w:p>
    <w:p w:rsidR="007567D5" w:rsidRPr="006555F4" w:rsidRDefault="007567D5" w:rsidP="00F33412">
      <w:pPr>
        <w:widowControl w:val="0"/>
        <w:autoSpaceDE w:val="0"/>
        <w:autoSpaceDN w:val="0"/>
        <w:adjustRightInd w:val="0"/>
        <w:spacing w:after="0" w:line="297" w:lineRule="exact"/>
        <w:ind w:firstLine="620"/>
        <w:jc w:val="both"/>
        <w:rPr>
          <w:rFonts w:cs="Times New Roman"/>
        </w:rPr>
      </w:pPr>
      <w:r w:rsidRPr="00F33412">
        <w:rPr>
          <w:rFonts w:cs="Times New Roman"/>
        </w:rPr>
        <w:t xml:space="preserve">Given the initial </w:t>
      </w:r>
      <w:ins w:id="388" w:author="owh" w:date="2013-12-16T16:57:00Z">
        <w:r w:rsidR="003A3262">
          <w:rPr>
            <w:rFonts w:cs="Times New Roman"/>
          </w:rPr>
          <w:t xml:space="preserve">XCSF </w:t>
        </w:r>
      </w:ins>
      <w:del w:id="389" w:author="owh" w:date="2013-12-16T16:57:00Z">
        <w:r w:rsidRPr="00F33412" w:rsidDel="003A3262">
          <w:rPr>
            <w:rFonts w:cs="Times New Roman"/>
          </w:rPr>
          <w:delText xml:space="preserve">xcsf </w:delText>
        </w:r>
      </w:del>
      <w:r w:rsidRPr="00F33412">
        <w:rPr>
          <w:rFonts w:cs="Times New Roman"/>
        </w:rPr>
        <w:t xml:space="preserve">controller learned from </w:t>
      </w:r>
      <w:del w:id="390" w:author="owh" w:date="2013-12-16T16:57:00Z">
        <w:r w:rsidRPr="00F33412" w:rsidDel="003A3262">
          <w:rPr>
            <w:rFonts w:cs="Times New Roman"/>
          </w:rPr>
          <w:delText xml:space="preserve">nops </w:delText>
        </w:r>
      </w:del>
      <w:ins w:id="391" w:author="owh" w:date="2013-12-16T16:57:00Z">
        <w:r w:rsidR="003A3262">
          <w:rPr>
            <w:rFonts w:cs="Times New Roman"/>
          </w:rPr>
          <w:t>NOPS</w:t>
        </w:r>
        <w:r w:rsidR="003A3262" w:rsidRPr="00F33412">
          <w:rPr>
            <w:rFonts w:cs="Times New Roman"/>
          </w:rPr>
          <w:t xml:space="preserve"> </w:t>
        </w:r>
      </w:ins>
      <w:r w:rsidRPr="00F33412">
        <w:rPr>
          <w:rFonts w:cs="Times New Roman"/>
        </w:rPr>
        <w:t>demonstrations, the method consists in optimizing the parameters of this controller by a local stochastic search method. New roll-outs are performed with varying parameters for all local linear models around those of the current controllers, and the parameters that give rise to a better performance with respect to the cost function (3) are retained in the new current controller. For more details about the methods, see [41].</w:t>
      </w:r>
    </w:p>
    <w:p w:rsidR="007567D5" w:rsidRPr="006555F4" w:rsidRDefault="007567D5" w:rsidP="00F33412">
      <w:pPr>
        <w:widowControl w:val="0"/>
        <w:autoSpaceDE w:val="0"/>
        <w:autoSpaceDN w:val="0"/>
        <w:adjustRightInd w:val="0"/>
        <w:spacing w:after="0" w:line="297" w:lineRule="exact"/>
        <w:ind w:firstLine="620"/>
        <w:jc w:val="both"/>
        <w:rPr>
          <w:rFonts w:cs="Times New Roman"/>
        </w:rPr>
      </w:pPr>
      <w:r w:rsidRPr="00F33412">
        <w:rPr>
          <w:rFonts w:cs="Times New Roman"/>
        </w:rPr>
        <w:t>We use</w:t>
      </w:r>
      <w:ins w:id="392" w:author="owh" w:date="2013-12-16T16:58:00Z">
        <w:r w:rsidR="003A3262">
          <w:rPr>
            <w:rFonts w:cs="Times New Roman"/>
          </w:rPr>
          <w:t>d</w:t>
        </w:r>
      </w:ins>
      <w:r w:rsidRPr="00F33412">
        <w:rPr>
          <w:rFonts w:cs="Times New Roman"/>
        </w:rPr>
        <w:t xml:space="preserve"> the JavaXCSF [43] implementation of </w:t>
      </w:r>
      <w:ins w:id="393" w:author="owh" w:date="2013-12-16T16:58:00Z">
        <w:r w:rsidR="003A3262">
          <w:rPr>
            <w:rFonts w:cs="Times New Roman"/>
          </w:rPr>
          <w:t>XCSF</w:t>
        </w:r>
      </w:ins>
      <w:del w:id="394" w:author="owh" w:date="2013-12-16T16:58:00Z">
        <w:r w:rsidRPr="00F33412" w:rsidDel="003A3262">
          <w:rPr>
            <w:rFonts w:cs="Times New Roman"/>
          </w:rPr>
          <w:delText>xcsf</w:delText>
        </w:r>
      </w:del>
      <w:r w:rsidRPr="00F33412">
        <w:rPr>
          <w:rFonts w:cs="Times New Roman"/>
        </w:rPr>
        <w:t xml:space="preserve">, and the main code for the experiments as well as the </w:t>
      </w:r>
      <w:del w:id="395" w:author="owh" w:date="2013-12-16T16:58:00Z">
        <w:r w:rsidRPr="00F33412" w:rsidDel="003A3262">
          <w:rPr>
            <w:rFonts w:cs="Times New Roman"/>
          </w:rPr>
          <w:delText>c</w:delText>
        </w:r>
      </w:del>
      <w:ins w:id="396" w:author="owh" w:date="2013-12-16T16:58:00Z">
        <w:r w:rsidR="003A3262">
          <w:rPr>
            <w:rFonts w:cs="Times New Roman"/>
          </w:rPr>
          <w:t>CEPS</w:t>
        </w:r>
      </w:ins>
      <w:del w:id="397" w:author="owh" w:date="2013-12-16T16:58:00Z">
        <w:r w:rsidRPr="00F33412" w:rsidDel="003A3262">
          <w:rPr>
            <w:rFonts w:cs="Times New Roman"/>
          </w:rPr>
          <w:delText>eps</w:delText>
        </w:r>
      </w:del>
      <w:r w:rsidRPr="00F33412">
        <w:rPr>
          <w:rFonts w:cs="Times New Roman"/>
        </w:rPr>
        <w:t xml:space="preserve"> algorithm </w:t>
      </w:r>
      <w:del w:id="398" w:author="owh" w:date="2013-12-16T16:59:00Z">
        <w:r w:rsidRPr="00F33412" w:rsidDel="003A3262">
          <w:rPr>
            <w:rFonts w:cs="Times New Roman"/>
          </w:rPr>
          <w:delText xml:space="preserve">are </w:delText>
        </w:r>
      </w:del>
      <w:ins w:id="399" w:author="owh" w:date="2013-12-16T16:59:00Z">
        <w:r w:rsidR="003A3262">
          <w:rPr>
            <w:rFonts w:cs="Times New Roman"/>
          </w:rPr>
          <w:t>were</w:t>
        </w:r>
        <w:r w:rsidR="003A3262" w:rsidRPr="00F33412">
          <w:rPr>
            <w:rFonts w:cs="Times New Roman"/>
          </w:rPr>
          <w:t xml:space="preserve"> </w:t>
        </w:r>
      </w:ins>
      <w:r w:rsidRPr="00F33412">
        <w:rPr>
          <w:rFonts w:cs="Times New Roman"/>
        </w:rPr>
        <w:t xml:space="preserve">also implemented in Java. The </w:t>
      </w:r>
      <w:ins w:id="400" w:author="owh" w:date="2013-12-16T16:59:00Z">
        <w:r w:rsidR="003A3262">
          <w:rPr>
            <w:rFonts w:cs="Times New Roman"/>
          </w:rPr>
          <w:t xml:space="preserve">simulations </w:t>
        </w:r>
      </w:ins>
      <w:del w:id="401" w:author="owh" w:date="2013-12-16T16:59:00Z">
        <w:r w:rsidRPr="00F33412" w:rsidDel="003A3262">
          <w:rPr>
            <w:rFonts w:cs="Times New Roman"/>
          </w:rPr>
          <w:delText xml:space="preserve">experiments </w:delText>
        </w:r>
      </w:del>
      <w:ins w:id="402" w:author="owh" w:date="2013-12-16T16:59:00Z">
        <w:r w:rsidR="003A3262">
          <w:rPr>
            <w:rFonts w:cs="Times New Roman"/>
          </w:rPr>
          <w:t>were</w:t>
        </w:r>
      </w:ins>
      <w:del w:id="403" w:author="owh" w:date="2013-12-16T16:59:00Z">
        <w:r w:rsidRPr="00F33412" w:rsidDel="003A3262">
          <w:rPr>
            <w:rFonts w:cs="Times New Roman"/>
          </w:rPr>
          <w:delText>are</w:delText>
        </w:r>
      </w:del>
      <w:r w:rsidRPr="00F33412">
        <w:rPr>
          <w:rFonts w:cs="Times New Roman"/>
        </w:rPr>
        <w:t xml:space="preserve"> run on a</w:t>
      </w:r>
      <w:ins w:id="404" w:author="owh" w:date="2013-12-16T16:58:00Z">
        <w:r w:rsidR="003A3262">
          <w:rPr>
            <w:rFonts w:cs="Times New Roman"/>
          </w:rPr>
          <w:t>n</w:t>
        </w:r>
      </w:ins>
      <w:r w:rsidRPr="00F33412">
        <w:rPr>
          <w:rFonts w:cs="Times New Roman"/>
        </w:rPr>
        <w:t xml:space="preserve"> Intel Core 2 Duo E8400 @ 3 GHz with 4 GB RAM.</w:t>
      </w:r>
    </w:p>
    <w:p w:rsidR="007567D5" w:rsidRPr="00F33412" w:rsidRDefault="003A3262" w:rsidP="00F33412">
      <w:pPr>
        <w:widowControl w:val="0"/>
        <w:autoSpaceDE w:val="0"/>
        <w:autoSpaceDN w:val="0"/>
        <w:adjustRightInd w:val="0"/>
        <w:spacing w:after="0" w:line="297" w:lineRule="exact"/>
        <w:ind w:firstLine="620"/>
        <w:jc w:val="both"/>
        <w:rPr>
          <w:rFonts w:cs="Times New Roman"/>
        </w:rPr>
      </w:pPr>
      <w:ins w:id="405" w:author="owh" w:date="2013-12-16T16:58:00Z">
        <w:r>
          <w:rPr>
            <w:rFonts w:cs="Times New Roman"/>
          </w:rPr>
          <w:t xml:space="preserve">XCSF </w:t>
        </w:r>
      </w:ins>
      <w:del w:id="406" w:author="owh" w:date="2013-12-16T16:58:00Z">
        <w:r w:rsidR="007567D5" w:rsidRPr="00F33412" w:rsidDel="003A3262">
          <w:rPr>
            <w:rFonts w:cs="Times New Roman"/>
          </w:rPr>
          <w:delText xml:space="preserve">xcsf </w:delText>
        </w:r>
      </w:del>
      <w:del w:id="407" w:author="owh" w:date="2013-12-16T16:59:00Z">
        <w:r w:rsidR="007567D5" w:rsidRPr="00F33412" w:rsidDel="003A3262">
          <w:rPr>
            <w:rFonts w:cs="Times New Roman"/>
          </w:rPr>
          <w:delText>i</w:delText>
        </w:r>
      </w:del>
      <w:ins w:id="408" w:author="owh" w:date="2013-12-16T16:59:00Z">
        <w:r>
          <w:rPr>
            <w:rFonts w:cs="Times New Roman"/>
          </w:rPr>
          <w:t>wa</w:t>
        </w:r>
      </w:ins>
      <w:r w:rsidR="007567D5" w:rsidRPr="00F33412">
        <w:rPr>
          <w:rFonts w:cs="Times New Roman"/>
        </w:rPr>
        <w:t xml:space="preserve">s tuned as follows. The maximum number of local linear models (population) </w:t>
      </w:r>
      <w:del w:id="409" w:author="owh" w:date="2013-12-16T16:59:00Z">
        <w:r w:rsidR="007567D5" w:rsidRPr="00F33412" w:rsidDel="003A3262">
          <w:rPr>
            <w:rFonts w:cs="Times New Roman"/>
          </w:rPr>
          <w:delText xml:space="preserve">is </w:delText>
        </w:r>
      </w:del>
      <w:ins w:id="410" w:author="owh" w:date="2013-12-16T16:59:00Z">
        <w:r>
          <w:rPr>
            <w:rFonts w:cs="Times New Roman"/>
          </w:rPr>
          <w:t>wa</w:t>
        </w:r>
        <w:r w:rsidRPr="00F33412">
          <w:rPr>
            <w:rFonts w:cs="Times New Roman"/>
          </w:rPr>
          <w:t xml:space="preserve">s </w:t>
        </w:r>
      </w:ins>
      <w:r w:rsidR="007567D5" w:rsidRPr="00F33412">
        <w:rPr>
          <w:rFonts w:cs="Times New Roman"/>
        </w:rPr>
        <w:t xml:space="preserve">set to 200. Learning </w:t>
      </w:r>
      <w:del w:id="411" w:author="owh" w:date="2013-12-16T17:00:00Z">
        <w:r w:rsidR="007567D5" w:rsidRPr="00F33412" w:rsidDel="003A3262">
          <w:rPr>
            <w:rFonts w:cs="Times New Roman"/>
          </w:rPr>
          <w:delText xml:space="preserve">is </w:delText>
        </w:r>
      </w:del>
      <w:ins w:id="412" w:author="owh" w:date="2013-12-16T17:00:00Z">
        <w:r>
          <w:rPr>
            <w:rFonts w:cs="Times New Roman"/>
          </w:rPr>
          <w:t>was</w:t>
        </w:r>
        <w:r w:rsidRPr="00F33412">
          <w:rPr>
            <w:rFonts w:cs="Times New Roman"/>
          </w:rPr>
          <w:t xml:space="preserve"> </w:t>
        </w:r>
      </w:ins>
      <w:r w:rsidR="007567D5" w:rsidRPr="00F33412">
        <w:rPr>
          <w:rFonts w:cs="Times New Roman"/>
        </w:rPr>
        <w:t>stopped after 200</w:t>
      </w:r>
      <w:del w:id="413" w:author="owh" w:date="2013-12-16T17:00:00Z">
        <w:r w:rsidR="007567D5" w:rsidRPr="00F33412" w:rsidDel="003A3262">
          <w:rPr>
            <w:rFonts w:cs="Times New Roman"/>
          </w:rPr>
          <w:delText xml:space="preserve">; </w:delText>
        </w:r>
      </w:del>
      <w:ins w:id="414" w:author="owh" w:date="2013-12-16T17:00:00Z">
        <w:r>
          <w:rPr>
            <w:rFonts w:cs="Times New Roman"/>
          </w:rPr>
          <w:t>,</w:t>
        </w:r>
      </w:ins>
      <w:r w:rsidR="007567D5" w:rsidRPr="00F33412">
        <w:rPr>
          <w:rFonts w:cs="Times New Roman"/>
        </w:rPr>
        <w:t xml:space="preserve">000 iterations. The input </w:t>
      </w:r>
      <w:ins w:id="415" w:author="owh" w:date="2013-12-16T17:00:00Z">
        <w:r>
          <w:rPr>
            <w:rFonts w:cs="Times New Roman"/>
          </w:rPr>
          <w:t>were</w:t>
        </w:r>
      </w:ins>
      <w:del w:id="416" w:author="owh" w:date="2013-12-16T17:00:00Z">
        <w:r w:rsidR="007567D5" w:rsidRPr="00F33412" w:rsidDel="003A3262">
          <w:rPr>
            <w:rFonts w:cs="Times New Roman"/>
          </w:rPr>
          <w:delText>are</w:delText>
        </w:r>
      </w:del>
      <w:r w:rsidR="007567D5" w:rsidRPr="00F33412">
        <w:rPr>
          <w:rFonts w:cs="Times New Roman"/>
        </w:rPr>
        <w:t xml:space="preserve"> normalized: the target and current positions </w:t>
      </w:r>
      <w:del w:id="417" w:author="owh" w:date="2013-12-16T17:00:00Z">
        <w:r w:rsidR="007567D5" w:rsidRPr="00F33412" w:rsidDel="003A3262">
          <w:rPr>
            <w:rFonts w:cs="Times New Roman"/>
          </w:rPr>
          <w:delText xml:space="preserve">are </w:delText>
        </w:r>
      </w:del>
      <w:ins w:id="418" w:author="owh" w:date="2013-12-16T17:00:00Z">
        <w:r>
          <w:rPr>
            <w:rFonts w:cs="Times New Roman"/>
          </w:rPr>
          <w:t>were</w:t>
        </w:r>
        <w:r w:rsidRPr="00F33412">
          <w:rPr>
            <w:rFonts w:cs="Times New Roman"/>
          </w:rPr>
          <w:t xml:space="preserve"> </w:t>
        </w:r>
      </w:ins>
      <w:r w:rsidR="007567D5" w:rsidRPr="00F33412">
        <w:rPr>
          <w:rFonts w:cs="Times New Roman"/>
        </w:rPr>
        <w:t xml:space="preserve">bounded by the reachable space and the speed </w:t>
      </w:r>
      <w:del w:id="419" w:author="owh" w:date="2013-12-16T17:00:00Z">
        <w:r w:rsidR="007567D5" w:rsidRPr="00F33412" w:rsidDel="003A3262">
          <w:rPr>
            <w:rFonts w:cs="Times New Roman"/>
          </w:rPr>
          <w:delText xml:space="preserve">is </w:delText>
        </w:r>
      </w:del>
      <w:ins w:id="420" w:author="owh" w:date="2013-12-16T17:00:00Z">
        <w:r>
          <w:rPr>
            <w:rFonts w:cs="Times New Roman"/>
          </w:rPr>
          <w:t>wa</w:t>
        </w:r>
        <w:r w:rsidRPr="00F33412">
          <w:rPr>
            <w:rFonts w:cs="Times New Roman"/>
          </w:rPr>
          <w:t xml:space="preserve">s </w:t>
        </w:r>
      </w:ins>
      <w:r w:rsidR="007567D5" w:rsidRPr="00F33412">
        <w:rPr>
          <w:rFonts w:cs="Times New Roman"/>
        </w:rPr>
        <w:t xml:space="preserve">bounded by </w:t>
      </w:r>
      <w:del w:id="421" w:author="owh" w:date="2013-12-16T17:01:00Z">
        <w:r w:rsidR="007567D5" w:rsidRPr="00F33412" w:rsidDel="003A3262">
          <w:rPr>
            <w:rFonts w:cs="Times New Roman"/>
          </w:rPr>
          <w:delText xml:space="preserve">[ </w:delText>
        </w:r>
      </w:del>
      <w:ins w:id="422" w:author="owh" w:date="2013-12-16T17:01:00Z">
        <w:r w:rsidRPr="00F33412">
          <w:rPr>
            <w:rFonts w:cs="Times New Roman"/>
          </w:rPr>
          <w:t>[</w:t>
        </w:r>
        <w:r>
          <w:rPr>
            <w:rFonts w:cs="Times New Roman"/>
          </w:rPr>
          <w:t>-</w:t>
        </w:r>
      </w:ins>
      <w:r w:rsidR="007567D5" w:rsidRPr="00F33412">
        <w:rPr>
          <w:rFonts w:cs="Times New Roman"/>
        </w:rPr>
        <w:t>100; +100] rad</w:t>
      </w:r>
      <w:r w:rsidR="00E51FC6" w:rsidRPr="00F33412">
        <w:rPr>
          <w:rFonts w:cs="Times New Roman"/>
        </w:rPr>
        <w:t>.</w:t>
      </w:r>
      <w:del w:id="423" w:author="owh" w:date="2013-12-16T17:01:00Z">
        <w:r w:rsidR="007567D5" w:rsidRPr="00F33412" w:rsidDel="003A3262">
          <w:rPr>
            <w:rFonts w:cs="Times New Roman"/>
          </w:rPr>
          <w:delText xml:space="preserve">s </w:delText>
        </w:r>
      </w:del>
      <w:ins w:id="424" w:author="owh" w:date="2013-12-16T17:01:00Z">
        <w:r w:rsidRPr="00F33412">
          <w:rPr>
            <w:rFonts w:cs="Times New Roman"/>
          </w:rPr>
          <w:t>s</w:t>
        </w:r>
        <w:r>
          <w:rPr>
            <w:rFonts w:cs="Times New Roman"/>
          </w:rPr>
          <w:t>-</w:t>
        </w:r>
      </w:ins>
      <w:r w:rsidR="007567D5" w:rsidRPr="00F33412">
        <w:rPr>
          <w:rFonts w:cs="Times New Roman"/>
        </w:rPr>
        <w:t xml:space="preserve">1. The default action udefault </w:t>
      </w:r>
      <w:del w:id="425" w:author="owh" w:date="2013-12-16T17:01:00Z">
        <w:r w:rsidR="007567D5" w:rsidRPr="00F33412" w:rsidDel="003A3262">
          <w:rPr>
            <w:rFonts w:cs="Times New Roman"/>
          </w:rPr>
          <w:delText xml:space="preserve">is </w:delText>
        </w:r>
      </w:del>
      <w:ins w:id="426" w:author="owh" w:date="2013-12-16T17:01:00Z">
        <w:r>
          <w:rPr>
            <w:rFonts w:cs="Times New Roman"/>
          </w:rPr>
          <w:t>wa</w:t>
        </w:r>
        <w:r w:rsidRPr="00F33412">
          <w:rPr>
            <w:rFonts w:cs="Times New Roman"/>
          </w:rPr>
          <w:t xml:space="preserve">s </w:t>
        </w:r>
      </w:ins>
      <w:r w:rsidR="007567D5" w:rsidRPr="00F33412">
        <w:rPr>
          <w:rFonts w:cs="Times New Roman"/>
        </w:rPr>
        <w:t xml:space="preserve">set to a vector of zeros i.e., no muscular activation. After tuning empirically the parameters, the learning rate beta </w:t>
      </w:r>
      <w:del w:id="427" w:author="owh" w:date="2013-12-16T17:01:00Z">
        <w:r w:rsidR="007567D5" w:rsidRPr="00F33412" w:rsidDel="003A3262">
          <w:rPr>
            <w:rFonts w:cs="Times New Roman"/>
          </w:rPr>
          <w:delText xml:space="preserve">is </w:delText>
        </w:r>
      </w:del>
      <w:ins w:id="428" w:author="owh" w:date="2013-12-16T17:01:00Z">
        <w:r>
          <w:rPr>
            <w:rFonts w:cs="Times New Roman"/>
          </w:rPr>
          <w:t>wa</w:t>
        </w:r>
        <w:r w:rsidRPr="00F33412">
          <w:rPr>
            <w:rFonts w:cs="Times New Roman"/>
          </w:rPr>
          <w:t xml:space="preserve">s </w:t>
        </w:r>
      </w:ins>
      <w:r w:rsidR="007567D5" w:rsidRPr="00F33412">
        <w:rPr>
          <w:rFonts w:cs="Times New Roman"/>
        </w:rPr>
        <w:t>set to 0</w:t>
      </w:r>
      <w:del w:id="429" w:author="owh" w:date="2013-12-16T17:01:00Z">
        <w:r w:rsidR="007567D5" w:rsidRPr="00F33412" w:rsidDel="003A3262">
          <w:rPr>
            <w:rFonts w:cs="Times New Roman"/>
          </w:rPr>
          <w:delText>:</w:delText>
        </w:r>
      </w:del>
      <w:ins w:id="430" w:author="owh" w:date="2013-12-16T17:01:00Z">
        <w:r>
          <w:rPr>
            <w:rFonts w:cs="Times New Roman"/>
          </w:rPr>
          <w:t>.</w:t>
        </w:r>
      </w:ins>
      <w:r w:rsidR="007567D5" w:rsidRPr="00F33412">
        <w:rPr>
          <w:rFonts w:cs="Times New Roman"/>
        </w:rPr>
        <w:t xml:space="preserve">1, the accuracy factor alpha </w:t>
      </w:r>
      <w:ins w:id="431" w:author="owh" w:date="2013-12-16T17:01:00Z">
        <w:r>
          <w:rPr>
            <w:rFonts w:cs="Times New Roman"/>
          </w:rPr>
          <w:t>wa</w:t>
        </w:r>
      </w:ins>
      <w:del w:id="432" w:author="owh" w:date="2013-12-16T17:01:00Z">
        <w:r w:rsidR="007567D5" w:rsidRPr="00F33412" w:rsidDel="003A3262">
          <w:rPr>
            <w:rFonts w:cs="Times New Roman"/>
          </w:rPr>
          <w:delText>i</w:delText>
        </w:r>
      </w:del>
      <w:r w:rsidR="007567D5" w:rsidRPr="00F33412">
        <w:rPr>
          <w:rFonts w:cs="Times New Roman"/>
        </w:rPr>
        <w:t xml:space="preserve">s set to </w:t>
      </w:r>
      <w:r w:rsidR="007567D5" w:rsidRPr="00F33412">
        <w:rPr>
          <w:rFonts w:cs="Times New Roman"/>
        </w:rPr>
        <w:lastRenderedPageBreak/>
        <w:t>1</w:t>
      </w:r>
      <w:del w:id="433" w:author="owh" w:date="2013-12-16T17:01:00Z">
        <w:r w:rsidR="007567D5" w:rsidRPr="00F33412" w:rsidDel="003A3262">
          <w:rPr>
            <w:rFonts w:cs="Times New Roman"/>
          </w:rPr>
          <w:delText>:0</w:delText>
        </w:r>
      </w:del>
      <w:r w:rsidR="007567D5" w:rsidRPr="00F33412">
        <w:rPr>
          <w:rFonts w:cs="Times New Roman"/>
        </w:rPr>
        <w:t xml:space="preserve"> and the deletion threshold delta </w:t>
      </w:r>
      <w:del w:id="434" w:author="owh" w:date="2013-12-16T17:01:00Z">
        <w:r w:rsidR="007567D5" w:rsidRPr="00F33412" w:rsidDel="003A3262">
          <w:rPr>
            <w:rFonts w:cs="Times New Roman"/>
          </w:rPr>
          <w:delText xml:space="preserve">is </w:delText>
        </w:r>
      </w:del>
      <w:ins w:id="435" w:author="owh" w:date="2013-12-16T17:01:00Z">
        <w:r>
          <w:rPr>
            <w:rFonts w:cs="Times New Roman"/>
          </w:rPr>
          <w:t>wa</w:t>
        </w:r>
        <w:r w:rsidRPr="00F33412">
          <w:rPr>
            <w:rFonts w:cs="Times New Roman"/>
          </w:rPr>
          <w:t xml:space="preserve">s </w:t>
        </w:r>
      </w:ins>
      <w:r w:rsidR="007567D5" w:rsidRPr="00F33412">
        <w:rPr>
          <w:rFonts w:cs="Times New Roman"/>
        </w:rPr>
        <w:t>set to 0</w:t>
      </w:r>
      <w:del w:id="436" w:author="owh" w:date="2013-12-16T17:01:00Z">
        <w:r w:rsidR="007567D5" w:rsidRPr="00F33412" w:rsidDel="003A3262">
          <w:rPr>
            <w:rFonts w:cs="Times New Roman"/>
          </w:rPr>
          <w:delText>:</w:delText>
        </w:r>
      </w:del>
      <w:ins w:id="437" w:author="owh" w:date="2013-12-16T17:01:00Z">
        <w:r>
          <w:rPr>
            <w:rFonts w:cs="Times New Roman"/>
          </w:rPr>
          <w:t>.</w:t>
        </w:r>
      </w:ins>
      <w:r w:rsidR="007567D5" w:rsidRPr="00F33412">
        <w:rPr>
          <w:rFonts w:cs="Times New Roman"/>
        </w:rPr>
        <w:t xml:space="preserve">1. Compaction, randomization and multithreading </w:t>
      </w:r>
      <w:del w:id="438" w:author="owh" w:date="2013-12-16T17:01:00Z">
        <w:r w:rsidR="007567D5" w:rsidRPr="00F33412" w:rsidDel="003A3262">
          <w:rPr>
            <w:rFonts w:cs="Times New Roman"/>
          </w:rPr>
          <w:delText xml:space="preserve">are </w:delText>
        </w:r>
      </w:del>
      <w:ins w:id="439" w:author="owh" w:date="2013-12-16T17:01:00Z">
        <w:r>
          <w:rPr>
            <w:rFonts w:cs="Times New Roman"/>
          </w:rPr>
          <w:t>wer</w:t>
        </w:r>
        <w:r w:rsidRPr="00F33412">
          <w:rPr>
            <w:rFonts w:cs="Times New Roman"/>
          </w:rPr>
          <w:t xml:space="preserve">e </w:t>
        </w:r>
      </w:ins>
      <w:r w:rsidR="007567D5" w:rsidRPr="00F33412">
        <w:rPr>
          <w:rFonts w:cs="Times New Roman"/>
        </w:rPr>
        <w:t>disabled to improve reproducibility of the results [43].</w:t>
      </w:r>
    </w:p>
    <w:p w:rsidR="00E51FC6" w:rsidRPr="00F33412" w:rsidRDefault="00E51FC6" w:rsidP="00F33412">
      <w:pPr>
        <w:widowControl w:val="0"/>
        <w:autoSpaceDE w:val="0"/>
        <w:autoSpaceDN w:val="0"/>
        <w:adjustRightInd w:val="0"/>
        <w:spacing w:after="0" w:line="297" w:lineRule="exact"/>
        <w:jc w:val="both"/>
        <w:rPr>
          <w:rFonts w:cs="Times New Roman"/>
        </w:rPr>
      </w:pPr>
    </w:p>
    <w:p w:rsidR="00E51FC6" w:rsidRPr="006555F4" w:rsidRDefault="00E51FC6" w:rsidP="00F33412">
      <w:pPr>
        <w:widowControl w:val="0"/>
        <w:autoSpaceDE w:val="0"/>
        <w:autoSpaceDN w:val="0"/>
        <w:adjustRightInd w:val="0"/>
        <w:spacing w:after="0" w:line="297" w:lineRule="exact"/>
        <w:jc w:val="both"/>
        <w:rPr>
          <w:rFonts w:cs="Times New Roman"/>
        </w:rPr>
      </w:pPr>
    </w:p>
    <w:p w:rsidR="007567D5" w:rsidRPr="00F33412" w:rsidRDefault="007567D5" w:rsidP="00F33412">
      <w:pPr>
        <w:pStyle w:val="ListParagraph"/>
        <w:widowControl w:val="0"/>
        <w:numPr>
          <w:ilvl w:val="1"/>
          <w:numId w:val="38"/>
        </w:numPr>
        <w:overflowPunct w:val="0"/>
        <w:autoSpaceDE w:val="0"/>
        <w:autoSpaceDN w:val="0"/>
        <w:adjustRightInd w:val="0"/>
        <w:spacing w:after="0" w:line="240" w:lineRule="auto"/>
        <w:jc w:val="both"/>
        <w:rPr>
          <w:rFonts w:cs="Arial"/>
          <w:b/>
        </w:rPr>
      </w:pPr>
      <w:r w:rsidRPr="00F33412">
        <w:rPr>
          <w:rFonts w:cs="Arial"/>
          <w:b/>
        </w:rPr>
        <w:t xml:space="preserve">Arm model and experimental apparatus </w:t>
      </w:r>
    </w:p>
    <w:p w:rsidR="007567D5" w:rsidRPr="006555F4" w:rsidRDefault="007567D5" w:rsidP="00F33412">
      <w:pPr>
        <w:widowControl w:val="0"/>
        <w:autoSpaceDE w:val="0"/>
        <w:autoSpaceDN w:val="0"/>
        <w:adjustRightInd w:val="0"/>
        <w:spacing w:after="0" w:line="297" w:lineRule="exact"/>
        <w:ind w:firstLine="620"/>
        <w:jc w:val="both"/>
        <w:rPr>
          <w:rFonts w:cs="Times New Roman"/>
        </w:rPr>
      </w:pPr>
    </w:p>
    <w:p w:rsidR="007567D5" w:rsidRPr="00F33412" w:rsidRDefault="007567D5" w:rsidP="00F33412">
      <w:pPr>
        <w:widowControl w:val="0"/>
        <w:autoSpaceDE w:val="0"/>
        <w:autoSpaceDN w:val="0"/>
        <w:adjustRightInd w:val="0"/>
        <w:spacing w:after="0" w:line="297" w:lineRule="exact"/>
        <w:jc w:val="both"/>
        <w:rPr>
          <w:rFonts w:cs="Times New Roman"/>
        </w:rPr>
      </w:pPr>
      <w:r w:rsidRPr="00F33412">
        <w:rPr>
          <w:rFonts w:cs="Times New Roman"/>
        </w:rPr>
        <w:t>There are several models in the literature that combine a simple two joint planar rigid-body dynamics model with a muscular actuation model. Most of these models [9,44,45] are de</w:t>
      </w:r>
      <w:r w:rsidR="00E51FC6" w:rsidRPr="00F33412">
        <w:rPr>
          <w:rFonts w:cs="Times New Roman"/>
        </w:rPr>
        <w:t>fi</w:t>
      </w:r>
      <w:r w:rsidRPr="00F33412">
        <w:rPr>
          <w:rFonts w:cs="Times New Roman"/>
        </w:rPr>
        <w:t>ned in the sagittal plane and ignore gravity e</w:t>
      </w:r>
      <w:r w:rsidR="00E51FC6" w:rsidRPr="00F33412">
        <w:rPr>
          <w:rFonts w:cs="Times New Roman"/>
        </w:rPr>
        <w:t>ff</w:t>
      </w:r>
      <w:r w:rsidRPr="00F33412">
        <w:rPr>
          <w:rFonts w:cs="Times New Roman"/>
        </w:rPr>
        <w:t xml:space="preserve">ects, an exception being [46] that lies in the vertical plane and takes the </w:t>
      </w:r>
      <w:del w:id="440" w:author="owh" w:date="2013-12-16T17:03:00Z">
        <w:r w:rsidRPr="00F33412" w:rsidDel="00DE370A">
          <w:rPr>
            <w:rFonts w:cs="Times New Roman"/>
          </w:rPr>
          <w:delText xml:space="preserve">gravity </w:delText>
        </w:r>
      </w:del>
      <w:ins w:id="441" w:author="owh" w:date="2013-12-16T17:03:00Z">
        <w:r w:rsidR="00DE370A" w:rsidRPr="00F33412">
          <w:rPr>
            <w:rFonts w:cs="Times New Roman"/>
          </w:rPr>
          <w:t>gravit</w:t>
        </w:r>
        <w:r w:rsidR="00DE370A">
          <w:rPr>
            <w:rFonts w:cs="Times New Roman"/>
          </w:rPr>
          <w:t>ational</w:t>
        </w:r>
        <w:r w:rsidR="00DE370A" w:rsidRPr="00F33412">
          <w:rPr>
            <w:rFonts w:cs="Times New Roman"/>
          </w:rPr>
          <w:t xml:space="preserve"> </w:t>
        </w:r>
      </w:ins>
      <w:r w:rsidRPr="00F33412">
        <w:rPr>
          <w:rFonts w:cs="Times New Roman"/>
        </w:rPr>
        <w:t>force into account.</w:t>
      </w:r>
    </w:p>
    <w:p w:rsidR="00E51FC6" w:rsidRPr="00F33412" w:rsidRDefault="00E51FC6" w:rsidP="00F33412">
      <w:pPr>
        <w:widowControl w:val="0"/>
        <w:autoSpaceDE w:val="0"/>
        <w:autoSpaceDN w:val="0"/>
        <w:adjustRightInd w:val="0"/>
        <w:spacing w:after="0" w:line="297" w:lineRule="exact"/>
        <w:ind w:firstLine="620"/>
        <w:jc w:val="both"/>
        <w:rPr>
          <w:rFonts w:cs="Times New Roman"/>
        </w:rPr>
      </w:pPr>
      <w:r w:rsidRPr="00F33412">
        <w:rPr>
          <w:rFonts w:cs="Times New Roman"/>
        </w:rPr>
        <w:t>Apart from this exception, the differences between the models above mostly lie in the muscular actuation component.</w:t>
      </w:r>
    </w:p>
    <w:p w:rsidR="00E51FC6" w:rsidRPr="00F33412" w:rsidDel="00DE370A" w:rsidRDefault="00E51FC6" w:rsidP="00F33412">
      <w:pPr>
        <w:widowControl w:val="0"/>
        <w:autoSpaceDE w:val="0"/>
        <w:autoSpaceDN w:val="0"/>
        <w:adjustRightInd w:val="0"/>
        <w:spacing w:after="0" w:line="297" w:lineRule="exact"/>
        <w:ind w:firstLine="620"/>
        <w:jc w:val="both"/>
        <w:rPr>
          <w:del w:id="442" w:author="owh" w:date="2013-12-16T17:03:00Z"/>
          <w:rFonts w:cs="Times New Roman"/>
        </w:rPr>
      </w:pPr>
      <w:r w:rsidRPr="00F33412">
        <w:rPr>
          <w:rFonts w:cs="Times New Roman"/>
        </w:rPr>
        <w:t xml:space="preserve">Our model is also a two joints planar arm in the </w:t>
      </w:r>
      <w:del w:id="443" w:author="owh" w:date="2013-12-16T17:03:00Z">
        <w:r w:rsidRPr="00F33412" w:rsidDel="00DE370A">
          <w:rPr>
            <w:rFonts w:cs="Times New Roman"/>
          </w:rPr>
          <w:delText>saggital</w:delText>
        </w:r>
      </w:del>
      <w:ins w:id="444" w:author="owh" w:date="2013-12-16T17:03:00Z">
        <w:r w:rsidR="00DE370A" w:rsidRPr="00F33412">
          <w:rPr>
            <w:rFonts w:cs="Times New Roman"/>
          </w:rPr>
          <w:t>sagittal</w:t>
        </w:r>
      </w:ins>
      <w:r w:rsidRPr="00F33412">
        <w:rPr>
          <w:rFonts w:cs="Times New Roman"/>
        </w:rPr>
        <w:t xml:space="preserve"> </w:t>
      </w:r>
      <w:ins w:id="445" w:author="owh" w:date="2013-12-16T17:03:00Z">
        <w:r w:rsidR="00DE370A">
          <w:rPr>
            <w:rFonts w:cs="Times New Roman"/>
          </w:rPr>
          <w:t xml:space="preserve">plane </w:t>
        </w:r>
      </w:ins>
      <w:r w:rsidRPr="00F33412">
        <w:rPr>
          <w:rFonts w:cs="Times New Roman"/>
        </w:rPr>
        <w:t>controlled by 6 muscles, illustrated in Fig. 9, where the muscular actuation model is taken from [44] (pp. 356-357) as cited by [45].</w:t>
      </w:r>
      <w:ins w:id="446" w:author="owh" w:date="2013-12-16T17:03:00Z">
        <w:r w:rsidR="00DE370A">
          <w:rPr>
            <w:rFonts w:cs="Times New Roman"/>
          </w:rPr>
          <w:t xml:space="preserve"> </w:t>
        </w:r>
      </w:ins>
    </w:p>
    <w:p w:rsidR="00E51FC6" w:rsidRPr="00F33412" w:rsidRDefault="00E51FC6" w:rsidP="00F33412">
      <w:pPr>
        <w:widowControl w:val="0"/>
        <w:autoSpaceDE w:val="0"/>
        <w:autoSpaceDN w:val="0"/>
        <w:adjustRightInd w:val="0"/>
        <w:spacing w:after="0" w:line="297" w:lineRule="exact"/>
        <w:ind w:firstLine="620"/>
        <w:jc w:val="both"/>
        <w:rPr>
          <w:rFonts w:cs="Times New Roman"/>
        </w:rPr>
      </w:pPr>
      <w:r w:rsidRPr="00F33412">
        <w:rPr>
          <w:rFonts w:cs="Times New Roman"/>
        </w:rPr>
        <w:t xml:space="preserve">Figure 9 shows the arm with the </w:t>
      </w:r>
      <w:del w:id="447" w:author="owh" w:date="2013-12-16T17:03:00Z">
        <w:r w:rsidRPr="00F33412" w:rsidDel="00DE370A">
          <w:rPr>
            <w:rFonts w:cs="Times New Roman"/>
          </w:rPr>
          <w:delText>positionning</w:delText>
        </w:r>
      </w:del>
      <w:ins w:id="448" w:author="owh" w:date="2013-12-16T17:03:00Z">
        <w:r w:rsidR="00DE370A" w:rsidRPr="00F33412">
          <w:rPr>
            <w:rFonts w:cs="Times New Roman"/>
          </w:rPr>
          <w:t>positioning</w:t>
        </w:r>
      </w:ins>
      <w:r w:rsidRPr="00F33412">
        <w:rPr>
          <w:rFonts w:cs="Times New Roman"/>
        </w:rPr>
        <w:t xml:space="preserve"> of the muscles. Table 1 in Appendix A </w:t>
      </w:r>
      <w:del w:id="449" w:author="owh" w:date="2013-12-16T17:04:00Z">
        <w:r w:rsidRPr="00F33412" w:rsidDel="00DE370A">
          <w:rPr>
            <w:rFonts w:cs="Times New Roman"/>
          </w:rPr>
          <w:delText xml:space="preserve">reminds </w:delText>
        </w:r>
      </w:del>
      <w:ins w:id="450" w:author="owh" w:date="2013-12-16T17:04:00Z">
        <w:r w:rsidR="00DE370A">
          <w:rPr>
            <w:rFonts w:cs="Times New Roman"/>
          </w:rPr>
          <w:t>reports</w:t>
        </w:r>
        <w:r w:rsidR="00DE370A" w:rsidRPr="00F33412">
          <w:rPr>
            <w:rFonts w:cs="Times New Roman"/>
          </w:rPr>
          <w:t xml:space="preserve"> </w:t>
        </w:r>
      </w:ins>
      <w:r w:rsidRPr="00F33412">
        <w:rPr>
          <w:rFonts w:cs="Times New Roman"/>
        </w:rPr>
        <w:t>the</w:t>
      </w:r>
      <w:r w:rsidR="00F33412">
        <w:rPr>
          <w:rFonts w:cs="Times New Roman"/>
        </w:rPr>
        <w:t xml:space="preserve"> </w:t>
      </w:r>
      <w:r w:rsidRPr="00F33412">
        <w:rPr>
          <w:rFonts w:cs="Times New Roman"/>
        </w:rPr>
        <w:t>nomenclature of all the parameters and variables of the model.</w:t>
      </w:r>
    </w:p>
    <w:p w:rsidR="00E51FC6" w:rsidRPr="006555F4" w:rsidRDefault="00E51FC6" w:rsidP="00F33412">
      <w:pPr>
        <w:widowControl w:val="0"/>
        <w:autoSpaceDE w:val="0"/>
        <w:autoSpaceDN w:val="0"/>
        <w:adjustRightInd w:val="0"/>
        <w:spacing w:after="0" w:line="297" w:lineRule="exact"/>
        <w:jc w:val="both"/>
        <w:rPr>
          <w:rFonts w:cs="Times New Roman"/>
        </w:rPr>
      </w:pPr>
    </w:p>
    <w:p w:rsidR="00E51FC6" w:rsidRPr="006555F4" w:rsidRDefault="00E51FC6" w:rsidP="00E51FC6">
      <w:pPr>
        <w:widowControl w:val="0"/>
        <w:overflowPunct w:val="0"/>
        <w:autoSpaceDE w:val="0"/>
        <w:autoSpaceDN w:val="0"/>
        <w:adjustRightInd w:val="0"/>
        <w:spacing w:after="0" w:line="238" w:lineRule="auto"/>
        <w:jc w:val="both"/>
        <w:rPr>
          <w:rFonts w:cs="Times New Roman"/>
        </w:rPr>
      </w:pPr>
    </w:p>
    <w:p w:rsidR="00E51FC6" w:rsidRPr="00F33412" w:rsidRDefault="00E51FC6" w:rsidP="00CD288A">
      <w:pPr>
        <w:widowControl w:val="0"/>
        <w:overflowPunct w:val="0"/>
        <w:autoSpaceDE w:val="0"/>
        <w:autoSpaceDN w:val="0"/>
        <w:adjustRightInd w:val="0"/>
        <w:spacing w:after="0" w:line="239" w:lineRule="auto"/>
        <w:jc w:val="both"/>
        <w:rPr>
          <w:rFonts w:cs="Arial"/>
          <w:i/>
        </w:rPr>
      </w:pPr>
      <w:r w:rsidRPr="00F33412">
        <w:rPr>
          <w:rFonts w:cs="Arial"/>
          <w:i/>
        </w:rPr>
        <w:t>4.3.1 Rigid-body dynamics</w:t>
      </w:r>
    </w:p>
    <w:p w:rsidR="00E51FC6" w:rsidRPr="006555F4" w:rsidRDefault="00E51FC6" w:rsidP="00E51FC6">
      <w:pPr>
        <w:widowControl w:val="0"/>
        <w:overflowPunct w:val="0"/>
        <w:autoSpaceDE w:val="0"/>
        <w:autoSpaceDN w:val="0"/>
        <w:adjustRightInd w:val="0"/>
        <w:spacing w:after="0" w:line="238" w:lineRule="auto"/>
        <w:jc w:val="both"/>
        <w:rPr>
          <w:rFonts w:cs="Times New Roman"/>
        </w:rPr>
      </w:pPr>
    </w:p>
    <w:p w:rsidR="00E51FC6" w:rsidRPr="006555F4" w:rsidRDefault="00E51FC6" w:rsidP="00E51FC6">
      <w:pPr>
        <w:widowControl w:val="0"/>
        <w:overflowPunct w:val="0"/>
        <w:autoSpaceDE w:val="0"/>
        <w:autoSpaceDN w:val="0"/>
        <w:adjustRightInd w:val="0"/>
        <w:spacing w:after="0" w:line="238" w:lineRule="auto"/>
        <w:jc w:val="both"/>
        <w:rPr>
          <w:rFonts w:cs="Times New Roman"/>
        </w:rPr>
      </w:pPr>
      <w:r w:rsidRPr="006555F4">
        <w:rPr>
          <w:rFonts w:cs="Times New Roman"/>
        </w:rPr>
        <w:t>The rigid-body dynamics equation of a mechanical system is:</w:t>
      </w:r>
    </w:p>
    <w:p w:rsidR="00E51FC6" w:rsidRPr="006555F4" w:rsidRDefault="00E51FC6" w:rsidP="00E51FC6">
      <w:pPr>
        <w:widowControl w:val="0"/>
        <w:overflowPunct w:val="0"/>
        <w:autoSpaceDE w:val="0"/>
        <w:autoSpaceDN w:val="0"/>
        <w:adjustRightInd w:val="0"/>
        <w:spacing w:after="0" w:line="238" w:lineRule="auto"/>
        <w:jc w:val="both"/>
        <w:rPr>
          <w:rFonts w:cs="Times New Roman"/>
        </w:rPr>
      </w:pPr>
    </w:p>
    <w:p w:rsidR="00E51FC6" w:rsidRPr="006555F4" w:rsidRDefault="00E51FC6" w:rsidP="00E51FC6">
      <w:pPr>
        <w:widowControl w:val="0"/>
        <w:overflowPunct w:val="0"/>
        <w:autoSpaceDE w:val="0"/>
        <w:autoSpaceDN w:val="0"/>
        <w:adjustRightInd w:val="0"/>
        <w:spacing w:after="0" w:line="238" w:lineRule="auto"/>
        <w:jc w:val="center"/>
        <w:rPr>
          <w:rFonts w:cs="Times New Roman"/>
        </w:rPr>
      </w:pPr>
      <w:r w:rsidRPr="006555F4">
        <w:rPr>
          <w:rFonts w:cs="Times New Roman"/>
          <w:noProof/>
        </w:rPr>
        <w:drawing>
          <wp:inline distT="0" distB="0" distL="0" distR="0">
            <wp:extent cx="2331244" cy="247215"/>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330393" cy="247125"/>
                    </a:xfrm>
                    <a:prstGeom prst="rect">
                      <a:avLst/>
                    </a:prstGeom>
                    <a:noFill/>
                    <a:ln w="9525">
                      <a:noFill/>
                      <a:miter lim="800000"/>
                      <a:headEnd/>
                      <a:tailEnd/>
                    </a:ln>
                  </pic:spPr>
                </pic:pic>
              </a:graphicData>
            </a:graphic>
          </wp:inline>
        </w:drawing>
      </w:r>
    </w:p>
    <w:p w:rsidR="00E51FC6" w:rsidRPr="006555F4" w:rsidRDefault="00E51FC6" w:rsidP="00E51FC6">
      <w:pPr>
        <w:widowControl w:val="0"/>
        <w:overflowPunct w:val="0"/>
        <w:autoSpaceDE w:val="0"/>
        <w:autoSpaceDN w:val="0"/>
        <w:adjustRightInd w:val="0"/>
        <w:spacing w:after="0" w:line="238" w:lineRule="auto"/>
        <w:jc w:val="both"/>
        <w:rPr>
          <w:rFonts w:cs="Times New Roman"/>
        </w:rPr>
      </w:pPr>
    </w:p>
    <w:p w:rsidR="00E51FC6" w:rsidRPr="006555F4" w:rsidRDefault="00E51FC6" w:rsidP="00E51FC6">
      <w:pPr>
        <w:widowControl w:val="0"/>
        <w:overflowPunct w:val="0"/>
        <w:autoSpaceDE w:val="0"/>
        <w:autoSpaceDN w:val="0"/>
        <w:adjustRightInd w:val="0"/>
        <w:spacing w:after="0" w:line="238" w:lineRule="auto"/>
        <w:jc w:val="both"/>
        <w:rPr>
          <w:rFonts w:cs="Times New Roman"/>
        </w:rPr>
      </w:pPr>
    </w:p>
    <w:p w:rsidR="00E51FC6" w:rsidRPr="006555F4" w:rsidDel="00DE370A" w:rsidRDefault="00093752" w:rsidP="00F33412">
      <w:pPr>
        <w:widowControl w:val="0"/>
        <w:autoSpaceDE w:val="0"/>
        <w:autoSpaceDN w:val="0"/>
        <w:adjustRightInd w:val="0"/>
        <w:spacing w:after="0" w:line="297" w:lineRule="exact"/>
        <w:jc w:val="both"/>
        <w:rPr>
          <w:del w:id="451" w:author="owh" w:date="2013-12-16T17:06:00Z"/>
          <w:rFonts w:cs="Times New Roman"/>
        </w:rPr>
      </w:pPr>
      <w:r w:rsidRPr="006555F4">
        <w:rPr>
          <w:rFonts w:cs="Times New Roman"/>
        </w:rPr>
        <w:t xml:space="preserve">where q is the current </w:t>
      </w:r>
      <w:del w:id="452" w:author="owh" w:date="2013-12-16T17:04:00Z">
        <w:r w:rsidRPr="006555F4" w:rsidDel="00DE370A">
          <w:rPr>
            <w:rFonts w:cs="Times New Roman"/>
          </w:rPr>
          <w:delText xml:space="preserve">articular </w:delText>
        </w:r>
      </w:del>
      <w:ins w:id="453" w:author="owh" w:date="2013-12-16T17:04:00Z">
        <w:r w:rsidR="00DE370A">
          <w:rPr>
            <w:rFonts w:cs="Times New Roman"/>
          </w:rPr>
          <w:t>joint</w:t>
        </w:r>
        <w:r w:rsidR="00DE370A" w:rsidRPr="006555F4">
          <w:rPr>
            <w:rFonts w:cs="Times New Roman"/>
          </w:rPr>
          <w:t xml:space="preserve"> </w:t>
        </w:r>
      </w:ins>
      <w:r w:rsidRPr="006555F4">
        <w:rPr>
          <w:rFonts w:cs="Times New Roman"/>
        </w:rPr>
        <w:t xml:space="preserve">position, q_ the current </w:t>
      </w:r>
      <w:ins w:id="454" w:author="owh" w:date="2013-12-16T17:04:00Z">
        <w:r w:rsidR="00DE370A">
          <w:rPr>
            <w:rFonts w:cs="Times New Roman"/>
          </w:rPr>
          <w:t>joint</w:t>
        </w:r>
        <w:r w:rsidR="00DE370A" w:rsidRPr="006555F4">
          <w:rPr>
            <w:rFonts w:cs="Times New Roman"/>
          </w:rPr>
          <w:t xml:space="preserve"> </w:t>
        </w:r>
      </w:ins>
      <w:del w:id="455" w:author="owh" w:date="2013-12-16T17:04:00Z">
        <w:r w:rsidRPr="006555F4" w:rsidDel="00DE370A">
          <w:rPr>
            <w:rFonts w:cs="Times New Roman"/>
          </w:rPr>
          <w:delText xml:space="preserve">articular </w:delText>
        </w:r>
      </w:del>
      <w:r w:rsidRPr="006555F4">
        <w:rPr>
          <w:rFonts w:cs="Times New Roman"/>
        </w:rPr>
        <w:t xml:space="preserve">speed, q the current </w:t>
      </w:r>
      <w:ins w:id="456" w:author="owh" w:date="2013-12-16T17:04:00Z">
        <w:r w:rsidR="00DE370A">
          <w:rPr>
            <w:rFonts w:cs="Times New Roman"/>
          </w:rPr>
          <w:t>joint</w:t>
        </w:r>
        <w:r w:rsidR="00DE370A" w:rsidRPr="006555F4">
          <w:rPr>
            <w:rFonts w:cs="Times New Roman"/>
          </w:rPr>
          <w:t xml:space="preserve"> </w:t>
        </w:r>
      </w:ins>
      <w:del w:id="457" w:author="owh" w:date="2013-12-16T17:04:00Z">
        <w:r w:rsidRPr="006555F4" w:rsidDel="00DE370A">
          <w:rPr>
            <w:rFonts w:cs="Times New Roman"/>
          </w:rPr>
          <w:delText xml:space="preserve">articular </w:delText>
        </w:r>
      </w:del>
      <w:r w:rsidRPr="006555F4">
        <w:rPr>
          <w:rFonts w:cs="Times New Roman"/>
        </w:rPr>
        <w:t>acceleration, M the inertia matrix, C the Coriolis force vector,  the segments torque, g the gravity force vector and B a damping term that contains all unmodelled effects.</w:t>
      </w:r>
      <w:ins w:id="458" w:author="owh" w:date="2013-12-16T17:06:00Z">
        <w:r w:rsidR="00DE370A">
          <w:rPr>
            <w:rFonts w:cs="Times New Roman"/>
          </w:rPr>
          <w:t xml:space="preserve"> </w:t>
        </w:r>
      </w:ins>
    </w:p>
    <w:p w:rsidR="00E51FC6" w:rsidRPr="006555F4" w:rsidDel="00DE370A" w:rsidRDefault="00FB750A" w:rsidP="00DE370A">
      <w:pPr>
        <w:widowControl w:val="0"/>
        <w:autoSpaceDE w:val="0"/>
        <w:autoSpaceDN w:val="0"/>
        <w:adjustRightInd w:val="0"/>
        <w:spacing w:after="0" w:line="297" w:lineRule="exact"/>
        <w:jc w:val="both"/>
        <w:rPr>
          <w:del w:id="459" w:author="owh" w:date="2013-12-16T17:06:00Z"/>
          <w:rFonts w:cs="Times New Roman"/>
        </w:rPr>
        <w:pPrChange w:id="460" w:author="owh" w:date="2013-12-16T17:06:00Z">
          <w:pPr>
            <w:widowControl w:val="0"/>
            <w:autoSpaceDE w:val="0"/>
            <w:autoSpaceDN w:val="0"/>
            <w:adjustRightInd w:val="0"/>
            <w:spacing w:after="0" w:line="297" w:lineRule="exact"/>
            <w:ind w:firstLine="620"/>
            <w:jc w:val="both"/>
          </w:pPr>
        </w:pPrChange>
      </w:pPr>
      <w:commentRangeStart w:id="461"/>
      <w:r w:rsidRPr="006555F4">
        <w:rPr>
          <w:rFonts w:cs="Times New Roman"/>
        </w:rPr>
        <w:t>Here, g is ignored since the arm is working in the sagittal plane.</w:t>
      </w:r>
      <w:commentRangeEnd w:id="461"/>
      <w:r w:rsidR="00DE370A">
        <w:rPr>
          <w:rStyle w:val="CommentReference"/>
        </w:rPr>
        <w:commentReference w:id="461"/>
      </w:r>
      <w:ins w:id="462" w:author="owh" w:date="2013-12-16T17:06:00Z">
        <w:r w:rsidR="00DE370A">
          <w:rPr>
            <w:rFonts w:cs="Times New Roman"/>
          </w:rPr>
          <w:t xml:space="preserve"> </w:t>
        </w:r>
      </w:ins>
    </w:p>
    <w:p w:rsidR="00093752" w:rsidRPr="006555F4" w:rsidRDefault="00FB750A" w:rsidP="00DE370A">
      <w:pPr>
        <w:widowControl w:val="0"/>
        <w:autoSpaceDE w:val="0"/>
        <w:autoSpaceDN w:val="0"/>
        <w:adjustRightInd w:val="0"/>
        <w:spacing w:after="0" w:line="297" w:lineRule="exact"/>
        <w:jc w:val="both"/>
        <w:rPr>
          <w:rFonts w:cs="Times New Roman"/>
        </w:rPr>
        <w:pPrChange w:id="463" w:author="owh" w:date="2013-12-16T17:06:00Z">
          <w:pPr>
            <w:widowControl w:val="0"/>
            <w:autoSpaceDE w:val="0"/>
            <w:autoSpaceDN w:val="0"/>
            <w:adjustRightInd w:val="0"/>
            <w:spacing w:after="0" w:line="297" w:lineRule="exact"/>
            <w:ind w:firstLine="620"/>
            <w:jc w:val="both"/>
          </w:pPr>
        </w:pPrChange>
      </w:pPr>
      <w:r w:rsidRPr="006555F4">
        <w:rPr>
          <w:rFonts w:cs="Times New Roman"/>
        </w:rPr>
        <w:t>All angles are expressed in radians.</w:t>
      </w:r>
    </w:p>
    <w:p w:rsidR="00093752" w:rsidRPr="006555F4" w:rsidRDefault="00FB750A" w:rsidP="00F33412">
      <w:pPr>
        <w:widowControl w:val="0"/>
        <w:autoSpaceDE w:val="0"/>
        <w:autoSpaceDN w:val="0"/>
        <w:adjustRightInd w:val="0"/>
        <w:spacing w:after="0" w:line="297" w:lineRule="exact"/>
        <w:ind w:firstLine="620"/>
        <w:jc w:val="both"/>
        <w:rPr>
          <w:rFonts w:cs="Times New Roman"/>
        </w:rPr>
      </w:pPr>
      <w:r w:rsidRPr="006555F4">
        <w:rPr>
          <w:rFonts w:cs="Times New Roman"/>
        </w:rPr>
        <w:t>Given the arm parameters m1 = 1:4; m2 = 1:1; l1 = :30; l2 = :35, s1 = :11; s2 = :16; d1 = :025; d2 = :045, where mi is the mass of segment i, li the length of segment i, si the inertia of segment i and di the distance from the center of segment i to its center of mass, the inertia matrix can be computed as</w:t>
      </w:r>
    </w:p>
    <w:p w:rsidR="00E51FC6" w:rsidRPr="006555F4" w:rsidRDefault="00FB750A" w:rsidP="00E51FC6">
      <w:pPr>
        <w:widowControl w:val="0"/>
        <w:overflowPunct w:val="0"/>
        <w:autoSpaceDE w:val="0"/>
        <w:autoSpaceDN w:val="0"/>
        <w:adjustRightInd w:val="0"/>
        <w:spacing w:after="0" w:line="238" w:lineRule="auto"/>
        <w:jc w:val="both"/>
        <w:rPr>
          <w:rFonts w:cs="Times New Roman"/>
        </w:rPr>
      </w:pPr>
      <w:r w:rsidRPr="006555F4">
        <w:rPr>
          <w:rFonts w:cs="Times New Roman"/>
          <w:noProof/>
        </w:rPr>
        <w:drawing>
          <wp:inline distT="0" distB="0" distL="0" distR="0">
            <wp:extent cx="5765800" cy="977127"/>
            <wp:effectExtent l="19050" t="0" r="635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65800" cy="977127"/>
                    </a:xfrm>
                    <a:prstGeom prst="rect">
                      <a:avLst/>
                    </a:prstGeom>
                    <a:noFill/>
                    <a:ln w="9525">
                      <a:noFill/>
                      <a:miter lim="800000"/>
                      <a:headEnd/>
                      <a:tailEnd/>
                    </a:ln>
                  </pic:spPr>
                </pic:pic>
              </a:graphicData>
            </a:graphic>
          </wp:inline>
        </w:drawing>
      </w:r>
    </w:p>
    <w:p w:rsidR="00E51FC6" w:rsidRPr="006555F4" w:rsidRDefault="00E51FC6" w:rsidP="00E51FC6">
      <w:pPr>
        <w:widowControl w:val="0"/>
        <w:overflowPunct w:val="0"/>
        <w:autoSpaceDE w:val="0"/>
        <w:autoSpaceDN w:val="0"/>
        <w:adjustRightInd w:val="0"/>
        <w:spacing w:after="0" w:line="238" w:lineRule="auto"/>
        <w:jc w:val="both"/>
        <w:rPr>
          <w:rFonts w:cs="Times New Roman"/>
        </w:rPr>
      </w:pPr>
    </w:p>
    <w:p w:rsidR="00FB750A" w:rsidRPr="006555F4" w:rsidRDefault="00FB750A" w:rsidP="00F33412">
      <w:pPr>
        <w:widowControl w:val="0"/>
        <w:autoSpaceDE w:val="0"/>
        <w:autoSpaceDN w:val="0"/>
        <w:adjustRightInd w:val="0"/>
        <w:spacing w:after="0" w:line="297" w:lineRule="exact"/>
        <w:jc w:val="both"/>
        <w:rPr>
          <w:rFonts w:cs="Times New Roman"/>
        </w:rPr>
      </w:pPr>
      <w:r w:rsidRPr="006555F4">
        <w:rPr>
          <w:rFonts w:cs="Times New Roman"/>
        </w:rPr>
        <w:t xml:space="preserve">The computation of the torque </w:t>
      </w:r>
      <w:r w:rsidR="00F33412">
        <w:rPr>
          <w:rFonts w:cs="Times New Roman"/>
        </w:rPr>
        <w:t>tau</w:t>
      </w:r>
      <w:r w:rsidRPr="006555F4">
        <w:rPr>
          <w:rFonts w:cs="Times New Roman"/>
        </w:rPr>
        <w:t xml:space="preserve"> exerted on the system given an input muscular actuation u is explained in the next section.</w:t>
      </w:r>
    </w:p>
    <w:p w:rsidR="00FB750A" w:rsidRPr="006555F4" w:rsidRDefault="00FB750A" w:rsidP="00F33412">
      <w:pPr>
        <w:widowControl w:val="0"/>
        <w:autoSpaceDE w:val="0"/>
        <w:autoSpaceDN w:val="0"/>
        <w:adjustRightInd w:val="0"/>
        <w:spacing w:after="0" w:line="297" w:lineRule="exact"/>
        <w:jc w:val="both"/>
        <w:rPr>
          <w:rFonts w:cs="Times New Roman"/>
        </w:rPr>
      </w:pPr>
    </w:p>
    <w:p w:rsidR="00FB750A" w:rsidRPr="006555F4" w:rsidRDefault="00FB750A" w:rsidP="00F33412">
      <w:pPr>
        <w:widowControl w:val="0"/>
        <w:autoSpaceDE w:val="0"/>
        <w:autoSpaceDN w:val="0"/>
        <w:adjustRightInd w:val="0"/>
        <w:spacing w:after="0" w:line="297" w:lineRule="exact"/>
        <w:jc w:val="both"/>
        <w:rPr>
          <w:rFonts w:cs="Times New Roman"/>
        </w:rPr>
      </w:pPr>
    </w:p>
    <w:p w:rsidR="00FB750A" w:rsidRPr="00F33412" w:rsidRDefault="00FB750A" w:rsidP="00CD288A">
      <w:pPr>
        <w:pStyle w:val="ListParagraph"/>
        <w:widowControl w:val="0"/>
        <w:numPr>
          <w:ilvl w:val="2"/>
          <w:numId w:val="36"/>
        </w:numPr>
        <w:overflowPunct w:val="0"/>
        <w:autoSpaceDE w:val="0"/>
        <w:autoSpaceDN w:val="0"/>
        <w:adjustRightInd w:val="0"/>
        <w:spacing w:after="0" w:line="239" w:lineRule="auto"/>
        <w:jc w:val="both"/>
        <w:rPr>
          <w:rFonts w:cs="Arial"/>
          <w:i/>
        </w:rPr>
      </w:pPr>
      <w:r w:rsidRPr="00F33412">
        <w:rPr>
          <w:rFonts w:cs="Arial"/>
          <w:i/>
        </w:rPr>
        <w:lastRenderedPageBreak/>
        <w:t>Muscular actuation</w:t>
      </w:r>
    </w:p>
    <w:p w:rsidR="00FB750A" w:rsidRPr="006555F4" w:rsidRDefault="00FB750A" w:rsidP="00F33412">
      <w:pPr>
        <w:widowControl w:val="0"/>
        <w:autoSpaceDE w:val="0"/>
        <w:autoSpaceDN w:val="0"/>
        <w:adjustRightInd w:val="0"/>
        <w:spacing w:after="0" w:line="297" w:lineRule="exact"/>
        <w:jc w:val="both"/>
        <w:rPr>
          <w:rFonts w:cs="Times New Roman"/>
        </w:rPr>
      </w:pPr>
    </w:p>
    <w:p w:rsidR="00FB750A" w:rsidRPr="006555F4" w:rsidRDefault="00CD288A" w:rsidP="00F33412">
      <w:pPr>
        <w:widowControl w:val="0"/>
        <w:autoSpaceDE w:val="0"/>
        <w:autoSpaceDN w:val="0"/>
        <w:adjustRightInd w:val="0"/>
        <w:spacing w:after="0" w:line="297" w:lineRule="exact"/>
        <w:jc w:val="both"/>
        <w:rPr>
          <w:rFonts w:cs="Times New Roman"/>
        </w:rPr>
      </w:pPr>
      <w:r w:rsidRPr="006555F4">
        <w:rPr>
          <w:rFonts w:cs="Times New Roman"/>
        </w:rPr>
        <w:t xml:space="preserve">Our muscular actuation model is taken from [44]. It is a simplified version of the one described in [9] in the sense that it uses a constant moment arm matrix A whereas [9] is computing this matrix as a function of the state of the arm. </w:t>
      </w:r>
    </w:p>
    <w:p w:rsidR="00FB750A" w:rsidRPr="006555F4" w:rsidRDefault="00CD288A" w:rsidP="00F33412">
      <w:pPr>
        <w:widowControl w:val="0"/>
        <w:autoSpaceDE w:val="0"/>
        <w:autoSpaceDN w:val="0"/>
        <w:adjustRightInd w:val="0"/>
        <w:spacing w:after="0" w:line="297" w:lineRule="exact"/>
        <w:ind w:firstLine="620"/>
        <w:jc w:val="both"/>
        <w:rPr>
          <w:rFonts w:cs="Times New Roman"/>
        </w:rPr>
      </w:pPr>
      <w:r w:rsidRPr="006555F4">
        <w:rPr>
          <w:rFonts w:cs="Times New Roman"/>
        </w:rPr>
        <w:t>From [44], we take the maximum force exerted by each muscle as</w:t>
      </w:r>
    </w:p>
    <w:p w:rsidR="00FB750A" w:rsidRPr="006555F4" w:rsidRDefault="00FB750A" w:rsidP="00E51FC6">
      <w:pPr>
        <w:widowControl w:val="0"/>
        <w:overflowPunct w:val="0"/>
        <w:autoSpaceDE w:val="0"/>
        <w:autoSpaceDN w:val="0"/>
        <w:adjustRightInd w:val="0"/>
        <w:spacing w:after="0" w:line="238" w:lineRule="auto"/>
        <w:jc w:val="both"/>
        <w:rPr>
          <w:rFonts w:cs="Times New Roman"/>
        </w:rPr>
      </w:pPr>
    </w:p>
    <w:p w:rsidR="00FB750A" w:rsidRPr="006555F4" w:rsidRDefault="00CD288A" w:rsidP="00E51FC6">
      <w:pPr>
        <w:widowControl w:val="0"/>
        <w:overflowPunct w:val="0"/>
        <w:autoSpaceDE w:val="0"/>
        <w:autoSpaceDN w:val="0"/>
        <w:adjustRightInd w:val="0"/>
        <w:spacing w:after="0" w:line="238" w:lineRule="auto"/>
        <w:jc w:val="both"/>
        <w:rPr>
          <w:rFonts w:cs="Times New Roman"/>
        </w:rPr>
      </w:pPr>
      <w:r w:rsidRPr="006555F4">
        <w:rPr>
          <w:rFonts w:cs="Times New Roman"/>
          <w:noProof/>
        </w:rPr>
        <w:drawing>
          <wp:inline distT="0" distB="0" distL="0" distR="0">
            <wp:extent cx="2945606" cy="447557"/>
            <wp:effectExtent l="19050" t="0" r="7144"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945765" cy="450056"/>
                    </a:xfrm>
                    <a:prstGeom prst="rect">
                      <a:avLst/>
                    </a:prstGeom>
                    <a:noFill/>
                    <a:ln w="9525">
                      <a:noFill/>
                      <a:miter lim="800000"/>
                      <a:headEnd/>
                      <a:tailEnd/>
                    </a:ln>
                  </pic:spPr>
                </pic:pic>
              </a:graphicData>
            </a:graphic>
          </wp:inline>
        </w:drawing>
      </w:r>
    </w:p>
    <w:p w:rsidR="00FB750A" w:rsidRPr="006555F4" w:rsidRDefault="00FB750A" w:rsidP="00F33412">
      <w:pPr>
        <w:widowControl w:val="0"/>
        <w:autoSpaceDE w:val="0"/>
        <w:autoSpaceDN w:val="0"/>
        <w:adjustRightInd w:val="0"/>
        <w:spacing w:after="0" w:line="297" w:lineRule="exact"/>
        <w:jc w:val="both"/>
        <w:rPr>
          <w:rFonts w:cs="Times New Roman"/>
        </w:rPr>
      </w:pPr>
    </w:p>
    <w:p w:rsidR="00CD288A" w:rsidRPr="006555F4" w:rsidRDefault="00CD288A" w:rsidP="00F33412">
      <w:pPr>
        <w:widowControl w:val="0"/>
        <w:autoSpaceDE w:val="0"/>
        <w:autoSpaceDN w:val="0"/>
        <w:adjustRightInd w:val="0"/>
        <w:spacing w:after="0" w:line="297" w:lineRule="exact"/>
        <w:jc w:val="both"/>
        <w:rPr>
          <w:rFonts w:cs="Times New Roman"/>
        </w:rPr>
      </w:pPr>
      <w:r w:rsidRPr="006555F4">
        <w:rPr>
          <w:rFonts w:cs="Times New Roman"/>
        </w:rPr>
        <w:t>and the moment arm matrix is</w:t>
      </w:r>
    </w:p>
    <w:p w:rsidR="00CD288A" w:rsidRPr="006555F4" w:rsidRDefault="00CD288A" w:rsidP="00F33412">
      <w:pPr>
        <w:widowControl w:val="0"/>
        <w:autoSpaceDE w:val="0"/>
        <w:autoSpaceDN w:val="0"/>
        <w:adjustRightInd w:val="0"/>
        <w:spacing w:after="0" w:line="297" w:lineRule="exact"/>
        <w:jc w:val="both"/>
        <w:rPr>
          <w:rFonts w:cs="Times New Roman"/>
        </w:rPr>
      </w:pPr>
    </w:p>
    <w:p w:rsidR="00CD288A" w:rsidRPr="006555F4" w:rsidRDefault="00CD288A" w:rsidP="00E51FC6">
      <w:pPr>
        <w:widowControl w:val="0"/>
        <w:overflowPunct w:val="0"/>
        <w:autoSpaceDE w:val="0"/>
        <w:autoSpaceDN w:val="0"/>
        <w:adjustRightInd w:val="0"/>
        <w:spacing w:after="0" w:line="238" w:lineRule="auto"/>
        <w:jc w:val="both"/>
        <w:rPr>
          <w:rFonts w:cs="Times New Roman"/>
        </w:rPr>
      </w:pPr>
      <w:r w:rsidRPr="006555F4">
        <w:rPr>
          <w:rFonts w:cs="Times New Roman"/>
          <w:noProof/>
        </w:rPr>
        <w:drawing>
          <wp:inline distT="0" distB="0" distL="0" distR="0">
            <wp:extent cx="3117056" cy="919419"/>
            <wp:effectExtent l="19050" t="0" r="7144"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117379" cy="919514"/>
                    </a:xfrm>
                    <a:prstGeom prst="rect">
                      <a:avLst/>
                    </a:prstGeom>
                    <a:noFill/>
                    <a:ln w="9525">
                      <a:noFill/>
                      <a:miter lim="800000"/>
                      <a:headEnd/>
                      <a:tailEnd/>
                    </a:ln>
                  </pic:spPr>
                </pic:pic>
              </a:graphicData>
            </a:graphic>
          </wp:inline>
        </w:drawing>
      </w:r>
    </w:p>
    <w:p w:rsidR="00CD288A" w:rsidRPr="006555F4" w:rsidRDefault="00CD288A" w:rsidP="00E51FC6">
      <w:pPr>
        <w:widowControl w:val="0"/>
        <w:overflowPunct w:val="0"/>
        <w:autoSpaceDE w:val="0"/>
        <w:autoSpaceDN w:val="0"/>
        <w:adjustRightInd w:val="0"/>
        <w:spacing w:after="0" w:line="238" w:lineRule="auto"/>
        <w:jc w:val="both"/>
        <w:rPr>
          <w:rFonts w:cs="Times New Roman"/>
        </w:rPr>
      </w:pPr>
    </w:p>
    <w:p w:rsidR="00226175" w:rsidRPr="006555F4" w:rsidRDefault="00226175" w:rsidP="00E51FC6">
      <w:pPr>
        <w:widowControl w:val="0"/>
        <w:overflowPunct w:val="0"/>
        <w:autoSpaceDE w:val="0"/>
        <w:autoSpaceDN w:val="0"/>
        <w:adjustRightInd w:val="0"/>
        <w:spacing w:after="0" w:line="238" w:lineRule="auto"/>
        <w:jc w:val="both"/>
        <w:rPr>
          <w:rFonts w:cs="Times New Roman"/>
        </w:rPr>
      </w:pPr>
      <w:r w:rsidRPr="006555F4">
        <w:rPr>
          <w:rFonts w:cs="Times New Roman"/>
          <w:noProof/>
        </w:rPr>
        <w:drawing>
          <wp:inline distT="0" distB="0" distL="0" distR="0">
            <wp:extent cx="5765800" cy="944992"/>
            <wp:effectExtent l="19050" t="0" r="635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765800" cy="944992"/>
                    </a:xfrm>
                    <a:prstGeom prst="rect">
                      <a:avLst/>
                    </a:prstGeom>
                    <a:noFill/>
                    <a:ln w="9525">
                      <a:noFill/>
                      <a:miter lim="800000"/>
                      <a:headEnd/>
                      <a:tailEnd/>
                    </a:ln>
                  </pic:spPr>
                </pic:pic>
              </a:graphicData>
            </a:graphic>
          </wp:inline>
        </w:drawing>
      </w:r>
    </w:p>
    <w:p w:rsidR="00226175" w:rsidRPr="006555F4" w:rsidRDefault="00226175" w:rsidP="00E51FC6">
      <w:pPr>
        <w:widowControl w:val="0"/>
        <w:overflowPunct w:val="0"/>
        <w:autoSpaceDE w:val="0"/>
        <w:autoSpaceDN w:val="0"/>
        <w:adjustRightInd w:val="0"/>
        <w:spacing w:after="0" w:line="238" w:lineRule="auto"/>
        <w:jc w:val="both"/>
        <w:rPr>
          <w:rFonts w:cs="Times New Roman"/>
        </w:rPr>
      </w:pPr>
    </w:p>
    <w:p w:rsidR="00CD288A" w:rsidRPr="006555F4" w:rsidRDefault="00CD288A" w:rsidP="00E51FC6">
      <w:pPr>
        <w:widowControl w:val="0"/>
        <w:overflowPunct w:val="0"/>
        <w:autoSpaceDE w:val="0"/>
        <w:autoSpaceDN w:val="0"/>
        <w:adjustRightInd w:val="0"/>
        <w:spacing w:after="0" w:line="238" w:lineRule="auto"/>
        <w:jc w:val="both"/>
        <w:rPr>
          <w:rFonts w:cs="Times New Roman"/>
        </w:rPr>
      </w:pPr>
    </w:p>
    <w:p w:rsidR="007567D5" w:rsidRPr="00F33412" w:rsidRDefault="007567D5" w:rsidP="00D32E0B">
      <w:pPr>
        <w:widowControl w:val="0"/>
        <w:numPr>
          <w:ilvl w:val="0"/>
          <w:numId w:val="28"/>
        </w:numPr>
        <w:tabs>
          <w:tab w:val="clear" w:pos="720"/>
          <w:tab w:val="num" w:pos="700"/>
        </w:tabs>
        <w:overflowPunct w:val="0"/>
        <w:autoSpaceDE w:val="0"/>
        <w:autoSpaceDN w:val="0"/>
        <w:adjustRightInd w:val="0"/>
        <w:spacing w:after="0" w:line="239" w:lineRule="auto"/>
        <w:ind w:left="700" w:hanging="697"/>
        <w:jc w:val="both"/>
        <w:rPr>
          <w:rFonts w:cs="Arial"/>
          <w:i/>
        </w:rPr>
      </w:pPr>
      <w:r w:rsidRPr="00F33412">
        <w:rPr>
          <w:rFonts w:cs="Arial"/>
          <w:i/>
        </w:rPr>
        <w:t xml:space="preserve">Motor noise and state estimation </w:t>
      </w:r>
    </w:p>
    <w:p w:rsidR="007567D5" w:rsidRPr="006555F4" w:rsidRDefault="007567D5" w:rsidP="00D32E0B">
      <w:pPr>
        <w:widowControl w:val="0"/>
        <w:autoSpaceDE w:val="0"/>
        <w:autoSpaceDN w:val="0"/>
        <w:adjustRightInd w:val="0"/>
        <w:spacing w:after="0" w:line="172" w:lineRule="exact"/>
        <w:jc w:val="both"/>
        <w:rPr>
          <w:rFonts w:cs="Times New Roman"/>
        </w:rPr>
      </w:pPr>
    </w:p>
    <w:p w:rsidR="007567D5" w:rsidRPr="006555F4" w:rsidRDefault="007567D5" w:rsidP="00F33412">
      <w:pPr>
        <w:widowControl w:val="0"/>
        <w:autoSpaceDE w:val="0"/>
        <w:autoSpaceDN w:val="0"/>
        <w:adjustRightInd w:val="0"/>
        <w:spacing w:after="0" w:line="297" w:lineRule="exact"/>
        <w:jc w:val="both"/>
        <w:rPr>
          <w:rFonts w:cs="Times New Roman"/>
        </w:rPr>
      </w:pPr>
      <w:r w:rsidRPr="00F33412">
        <w:rPr>
          <w:rFonts w:cs="Times New Roman"/>
        </w:rPr>
        <w:t xml:space="preserve">In order to reproduce Fitts' law and to study the structure of movement variability, taking sensory and motor noise into account is necessary. In order to get an adequate dispersion, we considered multiplicative motor noise wt with p(w) N (0; 0:4) and additive sensory noise t with p( ) N (0; 0:0004). The feedback delay is 100ms. State estimation was performed with an extended Kalman </w:t>
      </w:r>
      <w:r w:rsidR="00226175" w:rsidRPr="00F33412">
        <w:rPr>
          <w:rFonts w:cs="Times New Roman"/>
        </w:rPr>
        <w:t>fil</w:t>
      </w:r>
      <w:r w:rsidRPr="00F33412">
        <w:rPr>
          <w:rFonts w:cs="Times New Roman"/>
        </w:rPr>
        <w:t>ter as described in [47].</w:t>
      </w:r>
    </w:p>
    <w:p w:rsidR="007567D5" w:rsidRPr="006555F4" w:rsidRDefault="007567D5" w:rsidP="00F33412">
      <w:pPr>
        <w:widowControl w:val="0"/>
        <w:autoSpaceDE w:val="0"/>
        <w:autoSpaceDN w:val="0"/>
        <w:adjustRightInd w:val="0"/>
        <w:spacing w:after="0" w:line="297" w:lineRule="exact"/>
        <w:jc w:val="both"/>
        <w:rPr>
          <w:rFonts w:cs="Times New Roman"/>
        </w:rPr>
      </w:pPr>
    </w:p>
    <w:p w:rsidR="00226175" w:rsidRPr="006555F4" w:rsidRDefault="00226175" w:rsidP="00D32E0B">
      <w:pPr>
        <w:widowControl w:val="0"/>
        <w:autoSpaceDE w:val="0"/>
        <w:autoSpaceDN w:val="0"/>
        <w:adjustRightInd w:val="0"/>
        <w:spacing w:after="0" w:line="288" w:lineRule="exact"/>
        <w:jc w:val="both"/>
        <w:rPr>
          <w:rFonts w:cs="Times New Roman"/>
        </w:rPr>
      </w:pPr>
    </w:p>
    <w:p w:rsidR="007567D5" w:rsidRPr="00F33412" w:rsidRDefault="007567D5" w:rsidP="00D32E0B">
      <w:pPr>
        <w:widowControl w:val="0"/>
        <w:numPr>
          <w:ilvl w:val="0"/>
          <w:numId w:val="29"/>
        </w:numPr>
        <w:tabs>
          <w:tab w:val="clear" w:pos="720"/>
          <w:tab w:val="num" w:pos="700"/>
        </w:tabs>
        <w:overflowPunct w:val="0"/>
        <w:autoSpaceDE w:val="0"/>
        <w:autoSpaceDN w:val="0"/>
        <w:adjustRightInd w:val="0"/>
        <w:spacing w:after="0" w:line="239" w:lineRule="auto"/>
        <w:ind w:left="700" w:hanging="697"/>
        <w:jc w:val="both"/>
        <w:rPr>
          <w:rFonts w:cs="Arial"/>
          <w:i/>
        </w:rPr>
      </w:pPr>
      <w:r w:rsidRPr="00F33412">
        <w:rPr>
          <w:rFonts w:cs="Arial"/>
          <w:i/>
        </w:rPr>
        <w:t xml:space="preserve">Experimental apparatus </w:t>
      </w:r>
    </w:p>
    <w:p w:rsidR="007567D5" w:rsidRPr="006555F4" w:rsidRDefault="007567D5" w:rsidP="00D32E0B">
      <w:pPr>
        <w:widowControl w:val="0"/>
        <w:autoSpaceDE w:val="0"/>
        <w:autoSpaceDN w:val="0"/>
        <w:adjustRightInd w:val="0"/>
        <w:spacing w:after="0" w:line="172" w:lineRule="exact"/>
        <w:jc w:val="both"/>
        <w:rPr>
          <w:rFonts w:cs="Times New Roman"/>
        </w:rPr>
      </w:pPr>
    </w:p>
    <w:p w:rsidR="007567D5" w:rsidRPr="006555F4" w:rsidRDefault="007567D5" w:rsidP="00F33412">
      <w:pPr>
        <w:widowControl w:val="0"/>
        <w:autoSpaceDE w:val="0"/>
        <w:autoSpaceDN w:val="0"/>
        <w:adjustRightInd w:val="0"/>
        <w:spacing w:after="0" w:line="297" w:lineRule="exact"/>
        <w:jc w:val="both"/>
        <w:rPr>
          <w:rFonts w:cs="Times New Roman"/>
        </w:rPr>
      </w:pPr>
      <w:r w:rsidRPr="00F33412">
        <w:rPr>
          <w:rFonts w:cs="Times New Roman"/>
        </w:rPr>
        <w:t>In most experiments where a subject has to reach a target, either in monkeys (e.g. [48]) or humans [4,27,29,34,49], the target is displayed on a vertical screen and the subject performs a trajectory in the sagittal plane that the screen intercepts. Our experimental apparatus reproduces such a scene in the sagittal plane.</w:t>
      </w:r>
    </w:p>
    <w:p w:rsidR="007567D5" w:rsidRPr="006555F4" w:rsidRDefault="007567D5" w:rsidP="00F33412">
      <w:pPr>
        <w:widowControl w:val="0"/>
        <w:autoSpaceDE w:val="0"/>
        <w:autoSpaceDN w:val="0"/>
        <w:adjustRightInd w:val="0"/>
        <w:spacing w:after="0" w:line="297" w:lineRule="exact"/>
        <w:ind w:firstLine="720"/>
        <w:jc w:val="both"/>
        <w:rPr>
          <w:rFonts w:cs="Times New Roman"/>
        </w:rPr>
      </w:pPr>
      <w:r w:rsidRPr="00F33412">
        <w:rPr>
          <w:rFonts w:cs="Times New Roman"/>
        </w:rPr>
        <w:t xml:space="preserve">Figure 10 shows the experimental apparatus for reaching. Cartesian coordinates (in meters) are expressed with respect to the position of the shoulder, taken as origin (x = 0; y = 0). The arm is shown together with the screen and the set of starting positions of the tested movements. In all </w:t>
      </w:r>
      <w:del w:id="464" w:author="owh" w:date="2013-12-16T17:09:00Z">
        <w:r w:rsidRPr="00F33412" w:rsidDel="00DE370A">
          <w:rPr>
            <w:rFonts w:cs="Times New Roman"/>
          </w:rPr>
          <w:delText xml:space="preserve">experiments </w:delText>
        </w:r>
      </w:del>
      <w:ins w:id="465" w:author="owh" w:date="2013-12-16T17:09:00Z">
        <w:r w:rsidR="00DE370A">
          <w:rPr>
            <w:rFonts w:cs="Times New Roman"/>
          </w:rPr>
          <w:t>simulations,</w:t>
        </w:r>
        <w:r w:rsidR="00DE370A" w:rsidRPr="00F33412">
          <w:rPr>
            <w:rFonts w:cs="Times New Roman"/>
          </w:rPr>
          <w:t xml:space="preserve"> </w:t>
        </w:r>
      </w:ins>
      <w:r w:rsidRPr="00F33412">
        <w:rPr>
          <w:rFonts w:cs="Times New Roman"/>
        </w:rPr>
        <w:t xml:space="preserve">the target </w:t>
      </w:r>
      <w:del w:id="466" w:author="owh" w:date="2013-12-16T17:10:00Z">
        <w:r w:rsidRPr="00F33412" w:rsidDel="00DE370A">
          <w:rPr>
            <w:rFonts w:cs="Times New Roman"/>
          </w:rPr>
          <w:delText xml:space="preserve">is </w:delText>
        </w:r>
      </w:del>
      <w:ins w:id="467" w:author="owh" w:date="2013-12-16T17:10:00Z">
        <w:r w:rsidR="00DE370A">
          <w:rPr>
            <w:rFonts w:cs="Times New Roman"/>
          </w:rPr>
          <w:t>wa</w:t>
        </w:r>
        <w:r w:rsidR="00DE370A" w:rsidRPr="00F33412">
          <w:rPr>
            <w:rFonts w:cs="Times New Roman"/>
          </w:rPr>
          <w:t xml:space="preserve">s </w:t>
        </w:r>
      </w:ins>
      <w:r w:rsidRPr="00F33412">
        <w:rPr>
          <w:rFonts w:cs="Times New Roman"/>
        </w:rPr>
        <w:t xml:space="preserve">located at the same place, but its size </w:t>
      </w:r>
      <w:del w:id="468" w:author="owh" w:date="2013-12-16T17:10:00Z">
        <w:r w:rsidRPr="00F33412" w:rsidDel="00DE370A">
          <w:rPr>
            <w:rFonts w:cs="Times New Roman"/>
          </w:rPr>
          <w:delText>changes</w:delText>
        </w:r>
      </w:del>
      <w:ins w:id="469" w:author="owh" w:date="2013-12-16T17:10:00Z">
        <w:r w:rsidR="00DE370A" w:rsidRPr="00F33412">
          <w:rPr>
            <w:rFonts w:cs="Times New Roman"/>
          </w:rPr>
          <w:t>change</w:t>
        </w:r>
        <w:r w:rsidR="00DE370A">
          <w:rPr>
            <w:rFonts w:cs="Times New Roman"/>
          </w:rPr>
          <w:t>d</w:t>
        </w:r>
      </w:ins>
      <w:r w:rsidRPr="00F33412">
        <w:rPr>
          <w:rFonts w:cs="Times New Roman"/>
        </w:rPr>
        <w:t xml:space="preserve">. The </w:t>
      </w:r>
      <w:r w:rsidRPr="00F33412">
        <w:rPr>
          <w:rFonts w:cs="Times New Roman"/>
        </w:rPr>
        <w:lastRenderedPageBreak/>
        <w:t>starting con</w:t>
      </w:r>
      <w:r w:rsidR="00226175" w:rsidRPr="00F33412">
        <w:rPr>
          <w:rFonts w:cs="Times New Roman"/>
        </w:rPr>
        <w:t>fi</w:t>
      </w:r>
      <w:r w:rsidRPr="00F33412">
        <w:rPr>
          <w:rFonts w:cs="Times New Roman"/>
        </w:rPr>
        <w:t xml:space="preserve">guration </w:t>
      </w:r>
      <w:del w:id="470" w:author="owh" w:date="2013-12-16T17:10:00Z">
        <w:r w:rsidRPr="00F33412" w:rsidDel="00DE370A">
          <w:rPr>
            <w:rFonts w:cs="Times New Roman"/>
          </w:rPr>
          <w:delText>i</w:delText>
        </w:r>
      </w:del>
      <w:ins w:id="471" w:author="owh" w:date="2013-12-16T17:10:00Z">
        <w:r w:rsidR="00DE370A">
          <w:rPr>
            <w:rFonts w:cs="Times New Roman"/>
          </w:rPr>
          <w:t>was</w:t>
        </w:r>
      </w:ins>
      <w:del w:id="472" w:author="owh" w:date="2013-12-16T17:10:00Z">
        <w:r w:rsidRPr="00F33412" w:rsidDel="00DE370A">
          <w:rPr>
            <w:rFonts w:cs="Times New Roman"/>
          </w:rPr>
          <w:delText>s</w:delText>
        </w:r>
      </w:del>
      <w:r w:rsidRPr="00F33412">
        <w:rPr>
          <w:rFonts w:cs="Times New Roman"/>
        </w:rPr>
        <w:t xml:space="preserve"> varied systematically over all movem</w:t>
      </w:r>
      <w:r w:rsidR="00DE370A">
        <w:rPr>
          <w:rFonts w:cs="Times New Roman"/>
        </w:rPr>
        <w:t>ents so as to investigate the eff</w:t>
      </w:r>
      <w:r w:rsidRPr="00F33412">
        <w:rPr>
          <w:rFonts w:cs="Times New Roman"/>
        </w:rPr>
        <w:t xml:space="preserve">ect of the distance travelled </w:t>
      </w:r>
      <w:del w:id="473" w:author="owh" w:date="2013-12-16T17:10:00Z">
        <w:r w:rsidRPr="00F33412" w:rsidDel="00DE370A">
          <w:rPr>
            <w:rFonts w:cs="Times New Roman"/>
          </w:rPr>
          <w:delText xml:space="preserve">through </w:delText>
        </w:r>
      </w:del>
      <w:ins w:id="474" w:author="owh" w:date="2013-12-16T17:10:00Z">
        <w:r w:rsidR="00DE370A">
          <w:rPr>
            <w:rFonts w:cs="Times New Roman"/>
          </w:rPr>
          <w:t>during</w:t>
        </w:r>
        <w:r w:rsidR="00DE370A" w:rsidRPr="00F33412">
          <w:rPr>
            <w:rFonts w:cs="Times New Roman"/>
          </w:rPr>
          <w:t xml:space="preserve"> </w:t>
        </w:r>
      </w:ins>
      <w:r w:rsidRPr="00F33412">
        <w:rPr>
          <w:rFonts w:cs="Times New Roman"/>
        </w:rPr>
        <w:t>the movement.</w:t>
      </w:r>
    </w:p>
    <w:p w:rsidR="007567D5" w:rsidRPr="006555F4" w:rsidRDefault="007567D5" w:rsidP="00F33412">
      <w:pPr>
        <w:widowControl w:val="0"/>
        <w:autoSpaceDE w:val="0"/>
        <w:autoSpaceDN w:val="0"/>
        <w:adjustRightInd w:val="0"/>
        <w:spacing w:after="0" w:line="297" w:lineRule="exact"/>
        <w:ind w:firstLine="720"/>
        <w:jc w:val="both"/>
        <w:rPr>
          <w:rFonts w:cs="Times New Roman"/>
        </w:rPr>
      </w:pPr>
      <w:r w:rsidRPr="00F33412">
        <w:rPr>
          <w:rFonts w:cs="Times New Roman"/>
        </w:rPr>
        <w:t>From a machine lear</w:t>
      </w:r>
      <w:r w:rsidR="00226175" w:rsidRPr="00F33412">
        <w:rPr>
          <w:rFonts w:cs="Times New Roman"/>
        </w:rPr>
        <w:t>n</w:t>
      </w:r>
      <w:r w:rsidRPr="00F33412">
        <w:rPr>
          <w:rFonts w:cs="Times New Roman"/>
        </w:rPr>
        <w:t xml:space="preserve">ing and control point of view, the state-space consists of the target </w:t>
      </w:r>
      <w:del w:id="475" w:author="owh" w:date="2013-12-16T17:12:00Z">
        <w:r w:rsidRPr="00F33412" w:rsidDel="00DE370A">
          <w:rPr>
            <w:rFonts w:cs="Times New Roman"/>
          </w:rPr>
          <w:delText xml:space="preserve">articular </w:delText>
        </w:r>
      </w:del>
      <w:ins w:id="476" w:author="owh" w:date="2013-12-16T17:12:00Z">
        <w:r w:rsidR="00DE370A">
          <w:rPr>
            <w:rFonts w:cs="Times New Roman"/>
          </w:rPr>
          <w:t>joint</w:t>
        </w:r>
        <w:r w:rsidR="00DE370A" w:rsidRPr="00F33412">
          <w:rPr>
            <w:rFonts w:cs="Times New Roman"/>
          </w:rPr>
          <w:t xml:space="preserve"> </w:t>
        </w:r>
      </w:ins>
      <w:r w:rsidRPr="00F33412">
        <w:rPr>
          <w:rFonts w:cs="Times New Roman"/>
        </w:rPr>
        <w:t xml:space="preserve">position q , the current </w:t>
      </w:r>
      <w:ins w:id="477" w:author="owh" w:date="2013-12-16T17:12:00Z">
        <w:r w:rsidR="00DE370A">
          <w:rPr>
            <w:rFonts w:cs="Times New Roman"/>
          </w:rPr>
          <w:t>joint</w:t>
        </w:r>
        <w:r w:rsidR="00DE370A" w:rsidRPr="00F33412">
          <w:rPr>
            <w:rFonts w:cs="Times New Roman"/>
          </w:rPr>
          <w:t xml:space="preserve"> </w:t>
        </w:r>
      </w:ins>
      <w:del w:id="478" w:author="owh" w:date="2013-12-16T17:12:00Z">
        <w:r w:rsidRPr="00F33412" w:rsidDel="00DE370A">
          <w:rPr>
            <w:rFonts w:cs="Times New Roman"/>
          </w:rPr>
          <w:delText xml:space="preserve">articular </w:delText>
        </w:r>
      </w:del>
      <w:r w:rsidRPr="00F33412">
        <w:rPr>
          <w:rFonts w:cs="Times New Roman"/>
        </w:rPr>
        <w:t xml:space="preserve">position q of the arm and its current </w:t>
      </w:r>
      <w:ins w:id="479" w:author="owh" w:date="2013-12-16T17:12:00Z">
        <w:r w:rsidR="00DE370A">
          <w:rPr>
            <w:rFonts w:cs="Times New Roman"/>
          </w:rPr>
          <w:t>joint</w:t>
        </w:r>
        <w:r w:rsidR="00DE370A" w:rsidRPr="00F33412">
          <w:rPr>
            <w:rFonts w:cs="Times New Roman"/>
          </w:rPr>
          <w:t xml:space="preserve"> </w:t>
        </w:r>
      </w:ins>
      <w:del w:id="480" w:author="owh" w:date="2013-12-16T17:12:00Z">
        <w:r w:rsidRPr="00F33412" w:rsidDel="00DE370A">
          <w:rPr>
            <w:rFonts w:cs="Times New Roman"/>
          </w:rPr>
          <w:delText xml:space="preserve">articular </w:delText>
        </w:r>
      </w:del>
      <w:r w:rsidRPr="00F33412">
        <w:rPr>
          <w:rFonts w:cs="Times New Roman"/>
        </w:rPr>
        <w:t xml:space="preserve">speed q. The state s = (q ; q; q) has a total of 6 dimensions. The initial state is </w:t>
      </w:r>
      <w:r w:rsidR="00DE370A" w:rsidRPr="00F33412">
        <w:rPr>
          <w:rFonts w:cs="Times New Roman"/>
        </w:rPr>
        <w:t>de</w:t>
      </w:r>
      <w:r w:rsidR="00DE370A">
        <w:rPr>
          <w:rFonts w:cs="Times New Roman"/>
        </w:rPr>
        <w:t>fi</w:t>
      </w:r>
      <w:r w:rsidRPr="00F33412">
        <w:rPr>
          <w:rFonts w:cs="Times New Roman"/>
        </w:rPr>
        <w:t xml:space="preserve">ned by a </w:t>
      </w:r>
      <w:ins w:id="481" w:author="owh" w:date="2013-12-16T17:13:00Z">
        <w:r w:rsidR="00DE370A">
          <w:rPr>
            <w:rFonts w:cs="Times New Roman"/>
          </w:rPr>
          <w:t xml:space="preserve">starting </w:t>
        </w:r>
      </w:ins>
      <w:r w:rsidRPr="00F33412">
        <w:rPr>
          <w:rFonts w:cs="Times New Roman"/>
        </w:rPr>
        <w:t xml:space="preserve">position, </w:t>
      </w:r>
      <w:ins w:id="482" w:author="owh" w:date="2013-12-16T17:13:00Z">
        <w:r w:rsidR="00DE370A">
          <w:rPr>
            <w:rFonts w:cs="Times New Roman"/>
          </w:rPr>
          <w:t xml:space="preserve">a </w:t>
        </w:r>
      </w:ins>
      <w:r w:rsidRPr="00F33412">
        <w:rPr>
          <w:rFonts w:cs="Times New Roman"/>
        </w:rPr>
        <w:t>null speed and the target position. The positions are bounded to represent the reachable space of a standard human arm, with q1 2 [ 0:6; 2:6] and q2 2 [ 0:2; 3:0], as shown in Fig. 10. The action-space consists of an activation signal for each muscle, which also makes a total of 6 dimensions.</w:t>
      </w:r>
    </w:p>
    <w:p w:rsidR="007567D5" w:rsidRPr="006555F4" w:rsidRDefault="007567D5" w:rsidP="00E87AEE">
      <w:pPr>
        <w:widowControl w:val="0"/>
        <w:autoSpaceDE w:val="0"/>
        <w:autoSpaceDN w:val="0"/>
        <w:adjustRightInd w:val="0"/>
        <w:spacing w:after="0" w:line="297" w:lineRule="exact"/>
        <w:ind w:firstLine="720"/>
        <w:jc w:val="both"/>
        <w:rPr>
          <w:rFonts w:cs="Times New Roman"/>
        </w:rPr>
      </w:pPr>
      <w:r w:rsidRPr="00F33412">
        <w:rPr>
          <w:rFonts w:cs="Times New Roman"/>
        </w:rPr>
        <w:t>To de</w:t>
      </w:r>
      <w:r w:rsidR="00456AAE">
        <w:rPr>
          <w:rFonts w:cs="Times New Roman"/>
        </w:rPr>
        <w:t>fi</w:t>
      </w:r>
      <w:r w:rsidRPr="00F33412">
        <w:rPr>
          <w:rFonts w:cs="Times New Roman"/>
        </w:rPr>
        <w:t xml:space="preserve">ne a reaching movement with the </w:t>
      </w:r>
      <w:del w:id="483" w:author="owh" w:date="2013-12-16T17:13:00Z">
        <w:r w:rsidRPr="00F33412" w:rsidDel="00456AAE">
          <w:rPr>
            <w:rFonts w:cs="Times New Roman"/>
          </w:rPr>
          <w:delText>nops</w:delText>
        </w:r>
      </w:del>
      <w:ins w:id="484" w:author="owh" w:date="2013-12-16T17:13:00Z">
        <w:r w:rsidR="00456AAE">
          <w:rPr>
            <w:rFonts w:cs="Times New Roman"/>
          </w:rPr>
          <w:t>NOPS</w:t>
        </w:r>
      </w:ins>
      <w:r w:rsidRPr="00F33412">
        <w:rPr>
          <w:rFonts w:cs="Times New Roman"/>
        </w:rPr>
        <w:t xml:space="preserve">, a goal point is required. This goal point, shown as a </w:t>
      </w:r>
      <w:ins w:id="485" w:author="owh" w:date="2013-12-16T17:13:00Z">
        <w:r w:rsidR="00456AAE">
          <w:rPr>
            <w:rFonts w:cs="Times New Roman"/>
          </w:rPr>
          <w:t xml:space="preserve">red </w:t>
        </w:r>
      </w:ins>
      <w:r w:rsidRPr="00F33412">
        <w:rPr>
          <w:rFonts w:cs="Times New Roman"/>
        </w:rPr>
        <w:t xml:space="preserve">star in Fig. 10, is located at (x = 0; y = 0:4), that is 1 mm behind the screen. This position is determined so that, when training the </w:t>
      </w:r>
      <w:del w:id="486" w:author="owh" w:date="2013-12-16T17:13:00Z">
        <w:r w:rsidRPr="00F33412" w:rsidDel="00456AAE">
          <w:rPr>
            <w:rFonts w:cs="Times New Roman"/>
          </w:rPr>
          <w:delText xml:space="preserve">xcsf </w:delText>
        </w:r>
      </w:del>
      <w:ins w:id="487" w:author="owh" w:date="2013-12-16T17:13:00Z">
        <w:r w:rsidR="00456AAE">
          <w:rPr>
            <w:rFonts w:cs="Times New Roman"/>
          </w:rPr>
          <w:t>XCSF</w:t>
        </w:r>
        <w:r w:rsidR="00456AAE" w:rsidRPr="00F33412">
          <w:rPr>
            <w:rFonts w:cs="Times New Roman"/>
          </w:rPr>
          <w:t xml:space="preserve"> </w:t>
        </w:r>
      </w:ins>
      <w:r w:rsidRPr="00F33412">
        <w:rPr>
          <w:rFonts w:cs="Times New Roman"/>
        </w:rPr>
        <w:t xml:space="preserve">controller to reproduce the movements generated by the </w:t>
      </w:r>
      <w:del w:id="488" w:author="owh" w:date="2013-12-16T17:14:00Z">
        <w:r w:rsidRPr="00F33412" w:rsidDel="00456AAE">
          <w:rPr>
            <w:rFonts w:cs="Times New Roman"/>
          </w:rPr>
          <w:delText>nops</w:delText>
        </w:r>
      </w:del>
      <w:ins w:id="489" w:author="owh" w:date="2013-12-16T17:14:00Z">
        <w:r w:rsidR="00456AAE">
          <w:rPr>
            <w:rFonts w:cs="Times New Roman"/>
          </w:rPr>
          <w:t>NOPS</w:t>
        </w:r>
      </w:ins>
      <w:r w:rsidRPr="00F33412">
        <w:rPr>
          <w:rFonts w:cs="Times New Roman"/>
        </w:rPr>
        <w:t>, training</w:t>
      </w:r>
      <w:bookmarkStart w:id="490" w:name="page16"/>
      <w:bookmarkEnd w:id="490"/>
      <w:r w:rsidR="00226175" w:rsidRPr="00F33412">
        <w:rPr>
          <w:rFonts w:cs="Times New Roman"/>
        </w:rPr>
        <w:t xml:space="preserve"> is performed beyond the screen so as to prevent the e</w:t>
      </w:r>
      <w:r w:rsidR="00456AAE">
        <w:rPr>
          <w:rFonts w:cs="Times New Roman"/>
        </w:rPr>
        <w:t>ff</w:t>
      </w:r>
      <w:r w:rsidR="00226175" w:rsidRPr="00F33412">
        <w:rPr>
          <w:rFonts w:cs="Times New Roman"/>
        </w:rPr>
        <w:t>ect of discontinuities in the approximated control functions.</w:t>
      </w:r>
    </w:p>
    <w:p w:rsidR="007567D5" w:rsidRPr="006555F4" w:rsidRDefault="007567D5" w:rsidP="00E87AEE">
      <w:pPr>
        <w:widowControl w:val="0"/>
        <w:autoSpaceDE w:val="0"/>
        <w:autoSpaceDN w:val="0"/>
        <w:adjustRightInd w:val="0"/>
        <w:spacing w:after="0" w:line="297" w:lineRule="exact"/>
        <w:ind w:firstLine="720"/>
        <w:jc w:val="both"/>
        <w:rPr>
          <w:rFonts w:cs="Times New Roman"/>
        </w:rPr>
      </w:pPr>
      <w:r w:rsidRPr="006555F4">
        <w:rPr>
          <w:rFonts w:cs="Times New Roman"/>
        </w:rPr>
        <w:t xml:space="preserve">When using </w:t>
      </w:r>
      <w:r w:rsidR="00226175" w:rsidRPr="006555F4">
        <w:rPr>
          <w:rFonts w:cs="Times New Roman"/>
        </w:rPr>
        <w:t>CEPS</w:t>
      </w:r>
      <w:r w:rsidRPr="006555F4">
        <w:rPr>
          <w:rFonts w:cs="Times New Roman"/>
        </w:rPr>
        <w:t>, reaching the goal point is replaced by hitting the target on the screen. The target is de</w:t>
      </w:r>
      <w:r w:rsidR="00BF0DBB" w:rsidRPr="006555F4">
        <w:rPr>
          <w:rFonts w:cs="Times New Roman"/>
        </w:rPr>
        <w:t>fi</w:t>
      </w:r>
      <w:r w:rsidRPr="006555F4">
        <w:rPr>
          <w:rFonts w:cs="Times New Roman"/>
        </w:rPr>
        <w:t>ned as an interval of varying length around (x = 0; y = 0:399). The movement is stopped once the line y = 0:4 has been crossed</w:t>
      </w:r>
      <w:ins w:id="491" w:author="owh" w:date="2013-12-16T17:14:00Z">
        <w:r w:rsidR="00456AAE">
          <w:rPr>
            <w:rFonts w:cs="Times New Roman"/>
          </w:rPr>
          <w:t xml:space="preserve">. </w:t>
        </w:r>
      </w:ins>
      <w:del w:id="492" w:author="owh" w:date="2013-12-16T17:14:00Z">
        <w:r w:rsidRPr="006555F4" w:rsidDel="00456AAE">
          <w:rPr>
            <w:rFonts w:cs="Times New Roman"/>
          </w:rPr>
          <w:delText>, and t</w:delText>
        </w:r>
      </w:del>
      <w:ins w:id="493" w:author="owh" w:date="2013-12-16T17:14:00Z">
        <w:r w:rsidR="00456AAE">
          <w:rPr>
            <w:rFonts w:cs="Times New Roman"/>
          </w:rPr>
          <w:t>T</w:t>
        </w:r>
      </w:ins>
      <w:r w:rsidRPr="006555F4">
        <w:rPr>
          <w:rFonts w:cs="Times New Roman"/>
        </w:rPr>
        <w:t>he intersect between the trajectory and this line is computed to determine whether the target was hit. The reward for immediately hitting the target without taking the incurred costs into account is set to 40.</w:t>
      </w:r>
    </w:p>
    <w:p w:rsidR="007567D5" w:rsidRPr="006555F4" w:rsidDel="00456AAE" w:rsidRDefault="007567D5" w:rsidP="00E87AEE">
      <w:pPr>
        <w:widowControl w:val="0"/>
        <w:autoSpaceDE w:val="0"/>
        <w:autoSpaceDN w:val="0"/>
        <w:adjustRightInd w:val="0"/>
        <w:spacing w:after="0" w:line="297" w:lineRule="exact"/>
        <w:ind w:firstLine="720"/>
        <w:jc w:val="both"/>
        <w:rPr>
          <w:del w:id="494" w:author="owh" w:date="2013-12-16T17:15:00Z"/>
          <w:rFonts w:cs="Times New Roman"/>
        </w:rPr>
      </w:pPr>
      <w:r w:rsidRPr="006555F4">
        <w:rPr>
          <w:rFonts w:cs="Times New Roman"/>
        </w:rPr>
        <w:t xml:space="preserve">In order to train </w:t>
      </w:r>
      <w:ins w:id="495" w:author="owh" w:date="2013-12-16T17:15:00Z">
        <w:r w:rsidR="00456AAE">
          <w:rPr>
            <w:rFonts w:cs="Times New Roman"/>
          </w:rPr>
          <w:t>XCSF</w:t>
        </w:r>
      </w:ins>
      <w:del w:id="496" w:author="owh" w:date="2013-12-16T17:15:00Z">
        <w:r w:rsidRPr="006555F4" w:rsidDel="00456AAE">
          <w:rPr>
            <w:rFonts w:cs="Times New Roman"/>
          </w:rPr>
          <w:delText>xcsf</w:delText>
        </w:r>
      </w:del>
      <w:r w:rsidRPr="006555F4">
        <w:rPr>
          <w:rFonts w:cs="Times New Roman"/>
        </w:rPr>
        <w:t>, we generate</w:t>
      </w:r>
      <w:ins w:id="497" w:author="owh" w:date="2013-12-16T17:15:00Z">
        <w:r w:rsidR="00456AAE">
          <w:rPr>
            <w:rFonts w:cs="Times New Roman"/>
          </w:rPr>
          <w:t>d</w:t>
        </w:r>
      </w:ins>
      <w:r w:rsidRPr="006555F4">
        <w:rPr>
          <w:rFonts w:cs="Times New Roman"/>
        </w:rPr>
        <w:t xml:space="preserve"> trajectories with the </w:t>
      </w:r>
      <w:del w:id="498" w:author="owh" w:date="2013-12-16T17:15:00Z">
        <w:r w:rsidRPr="006555F4" w:rsidDel="00456AAE">
          <w:rPr>
            <w:rFonts w:cs="Times New Roman"/>
          </w:rPr>
          <w:delText xml:space="preserve">nops </w:delText>
        </w:r>
      </w:del>
      <w:ins w:id="499" w:author="owh" w:date="2013-12-16T17:15:00Z">
        <w:r w:rsidR="00456AAE">
          <w:rPr>
            <w:rFonts w:cs="Times New Roman"/>
          </w:rPr>
          <w:t>NOPS</w:t>
        </w:r>
        <w:r w:rsidR="00456AAE" w:rsidRPr="006555F4">
          <w:rPr>
            <w:rFonts w:cs="Times New Roman"/>
          </w:rPr>
          <w:t xml:space="preserve"> </w:t>
        </w:r>
      </w:ins>
      <w:r w:rsidRPr="006555F4">
        <w:rPr>
          <w:rFonts w:cs="Times New Roman"/>
        </w:rPr>
        <w:t xml:space="preserve">from </w:t>
      </w:r>
      <w:ins w:id="500" w:author="owh" w:date="2013-12-16T17:15:00Z">
        <w:r w:rsidR="00456AAE">
          <w:rPr>
            <w:rFonts w:cs="Times New Roman"/>
          </w:rPr>
          <w:t xml:space="preserve">each </w:t>
        </w:r>
      </w:ins>
      <w:del w:id="501" w:author="owh" w:date="2013-12-16T17:15:00Z">
        <w:r w:rsidRPr="006555F4" w:rsidDel="00456AAE">
          <w:rPr>
            <w:rFonts w:cs="Times New Roman"/>
          </w:rPr>
          <w:delText xml:space="preserve">the </w:delText>
        </w:r>
      </w:del>
      <w:r w:rsidRPr="006555F4">
        <w:rPr>
          <w:rFonts w:cs="Times New Roman"/>
        </w:rPr>
        <w:t>initial position</w:t>
      </w:r>
      <w:del w:id="502" w:author="owh" w:date="2013-12-16T17:15:00Z">
        <w:r w:rsidRPr="006555F4" w:rsidDel="00456AAE">
          <w:rPr>
            <w:rFonts w:cs="Times New Roman"/>
          </w:rPr>
          <w:delText>s</w:delText>
        </w:r>
      </w:del>
      <w:r w:rsidRPr="006555F4">
        <w:rPr>
          <w:rFonts w:cs="Times New Roman"/>
        </w:rPr>
        <w:t xml:space="preserve"> shown in Fig. 10 to the goal point. The starting points have been organized into </w:t>
      </w:r>
      <w:r w:rsidR="00456AAE">
        <w:rPr>
          <w:rFonts w:cs="Times New Roman"/>
        </w:rPr>
        <w:t>fi</w:t>
      </w:r>
      <w:r w:rsidRPr="006555F4">
        <w:rPr>
          <w:rFonts w:cs="Times New Roman"/>
        </w:rPr>
        <w:t xml:space="preserve">ve groups of </w:t>
      </w:r>
      <w:r w:rsidR="006555F4" w:rsidRPr="006555F4">
        <w:rPr>
          <w:rFonts w:cs="Times New Roman"/>
        </w:rPr>
        <w:t>different</w:t>
      </w:r>
      <w:r w:rsidRPr="006555F4">
        <w:rPr>
          <w:rFonts w:cs="Times New Roman"/>
        </w:rPr>
        <w:t xml:space="preserve"> distances with respect to the goal point (d = 10cm, 12cm, 14cm, 16cm and 18cm respectively). There are 40 initial positions per distance, thus a total of 200 initial positions.</w:t>
      </w:r>
      <w:ins w:id="503" w:author="owh" w:date="2013-12-16T17:15:00Z">
        <w:r w:rsidR="00456AAE">
          <w:rPr>
            <w:rFonts w:cs="Times New Roman"/>
          </w:rPr>
          <w:t xml:space="preserve"> </w:t>
        </w:r>
      </w:ins>
    </w:p>
    <w:p w:rsidR="007567D5" w:rsidRPr="006555F4" w:rsidDel="00456AAE" w:rsidRDefault="007567D5" w:rsidP="00E87AEE">
      <w:pPr>
        <w:widowControl w:val="0"/>
        <w:autoSpaceDE w:val="0"/>
        <w:autoSpaceDN w:val="0"/>
        <w:adjustRightInd w:val="0"/>
        <w:spacing w:after="0" w:line="297" w:lineRule="exact"/>
        <w:ind w:firstLine="720"/>
        <w:jc w:val="both"/>
        <w:rPr>
          <w:del w:id="504" w:author="owh" w:date="2013-12-16T17:15:00Z"/>
          <w:rFonts w:cs="Times New Roman"/>
        </w:rPr>
      </w:pPr>
      <w:r w:rsidRPr="006555F4">
        <w:rPr>
          <w:rFonts w:cs="Times New Roman"/>
        </w:rPr>
        <w:t>We measure the dispersion over 100 movements towards this target, as well as the average movement time</w:t>
      </w:r>
      <w:ins w:id="505" w:author="owh" w:date="2013-12-16T17:15:00Z">
        <w:r w:rsidR="00456AAE">
          <w:rPr>
            <w:rFonts w:cs="Times New Roman"/>
          </w:rPr>
          <w:t>s</w:t>
        </w:r>
      </w:ins>
      <w:r w:rsidRPr="006555F4">
        <w:rPr>
          <w:rFonts w:cs="Times New Roman"/>
        </w:rPr>
        <w:t xml:space="preserve"> and average movement cost</w:t>
      </w:r>
      <w:ins w:id="506" w:author="owh" w:date="2013-12-16T17:15:00Z">
        <w:r w:rsidR="00456AAE">
          <w:rPr>
            <w:rFonts w:cs="Times New Roman"/>
          </w:rPr>
          <w:t>s</w:t>
        </w:r>
      </w:ins>
      <w:r w:rsidRPr="006555F4">
        <w:rPr>
          <w:rFonts w:cs="Times New Roman"/>
        </w:rPr>
        <w:t>.</w:t>
      </w:r>
      <w:ins w:id="507" w:author="owh" w:date="2013-12-16T17:15:00Z">
        <w:r w:rsidR="00456AAE">
          <w:rPr>
            <w:rFonts w:cs="Times New Roman"/>
          </w:rPr>
          <w:t xml:space="preserve"> </w:t>
        </w:r>
      </w:ins>
    </w:p>
    <w:p w:rsidR="007567D5" w:rsidRPr="006555F4" w:rsidDel="00456AAE" w:rsidRDefault="007567D5" w:rsidP="00E87AEE">
      <w:pPr>
        <w:widowControl w:val="0"/>
        <w:autoSpaceDE w:val="0"/>
        <w:autoSpaceDN w:val="0"/>
        <w:adjustRightInd w:val="0"/>
        <w:spacing w:after="0" w:line="297" w:lineRule="exact"/>
        <w:ind w:firstLine="720"/>
        <w:jc w:val="both"/>
        <w:rPr>
          <w:del w:id="508" w:author="owh" w:date="2013-12-16T17:16:00Z"/>
          <w:rFonts w:cs="Times New Roman"/>
        </w:rPr>
      </w:pPr>
      <w:r w:rsidRPr="006555F4">
        <w:rPr>
          <w:rFonts w:cs="Times New Roman"/>
        </w:rPr>
        <w:t xml:space="preserve">We </w:t>
      </w:r>
      <w:del w:id="509" w:author="owh" w:date="2013-12-16T17:15:00Z">
        <w:r w:rsidRPr="006555F4" w:rsidDel="00456AAE">
          <w:rPr>
            <w:rFonts w:cs="Times New Roman"/>
          </w:rPr>
          <w:delText xml:space="preserve">run </w:delText>
        </w:r>
      </w:del>
      <w:ins w:id="510" w:author="owh" w:date="2013-12-16T17:15:00Z">
        <w:r w:rsidR="00456AAE" w:rsidRPr="006555F4">
          <w:rPr>
            <w:rFonts w:cs="Times New Roman"/>
          </w:rPr>
          <w:t>r</w:t>
        </w:r>
        <w:r w:rsidR="00456AAE">
          <w:rPr>
            <w:rFonts w:cs="Times New Roman"/>
          </w:rPr>
          <w:t>a</w:t>
        </w:r>
        <w:r w:rsidR="00456AAE" w:rsidRPr="006555F4">
          <w:rPr>
            <w:rFonts w:cs="Times New Roman"/>
          </w:rPr>
          <w:t xml:space="preserve">n </w:t>
        </w:r>
      </w:ins>
      <w:r w:rsidRPr="006555F4">
        <w:rPr>
          <w:rFonts w:cs="Times New Roman"/>
        </w:rPr>
        <w:t xml:space="preserve">200 steps of </w:t>
      </w:r>
      <w:del w:id="511" w:author="owh" w:date="2013-12-16T17:16:00Z">
        <w:r w:rsidRPr="006555F4" w:rsidDel="00456AAE">
          <w:rPr>
            <w:rFonts w:cs="Times New Roman"/>
          </w:rPr>
          <w:delText xml:space="preserve">ceps </w:delText>
        </w:r>
      </w:del>
      <w:ins w:id="512" w:author="owh" w:date="2013-12-16T17:16:00Z">
        <w:r w:rsidR="00456AAE">
          <w:rPr>
            <w:rFonts w:cs="Times New Roman"/>
          </w:rPr>
          <w:t>CEPS</w:t>
        </w:r>
        <w:r w:rsidR="00456AAE" w:rsidRPr="006555F4">
          <w:rPr>
            <w:rFonts w:cs="Times New Roman"/>
          </w:rPr>
          <w:t xml:space="preserve"> </w:t>
        </w:r>
      </w:ins>
      <w:r w:rsidRPr="006555F4">
        <w:rPr>
          <w:rFonts w:cs="Times New Roman"/>
        </w:rPr>
        <w:t xml:space="preserve">on the </w:t>
      </w:r>
      <w:del w:id="513" w:author="owh" w:date="2013-12-16T17:16:00Z">
        <w:r w:rsidRPr="006555F4" w:rsidDel="00456AAE">
          <w:rPr>
            <w:rFonts w:cs="Times New Roman"/>
          </w:rPr>
          <w:delText xml:space="preserve">xcsf </w:delText>
        </w:r>
      </w:del>
      <w:ins w:id="514" w:author="owh" w:date="2013-12-16T17:16:00Z">
        <w:r w:rsidR="00456AAE">
          <w:rPr>
            <w:rFonts w:cs="Times New Roman"/>
          </w:rPr>
          <w:t>XCSF</w:t>
        </w:r>
        <w:r w:rsidR="00456AAE" w:rsidRPr="006555F4">
          <w:rPr>
            <w:rFonts w:cs="Times New Roman"/>
          </w:rPr>
          <w:t xml:space="preserve"> </w:t>
        </w:r>
      </w:ins>
      <w:r w:rsidRPr="006555F4">
        <w:rPr>
          <w:rFonts w:cs="Times New Roman"/>
        </w:rPr>
        <w:t>controller for each target.</w:t>
      </w:r>
      <w:ins w:id="515" w:author="owh" w:date="2013-12-16T17:16:00Z">
        <w:r w:rsidR="00456AAE">
          <w:rPr>
            <w:rFonts w:cs="Times New Roman"/>
          </w:rPr>
          <w:t xml:space="preserve"> </w:t>
        </w:r>
      </w:ins>
    </w:p>
    <w:p w:rsidR="007567D5" w:rsidRPr="006555F4" w:rsidDel="00456AAE" w:rsidRDefault="007567D5" w:rsidP="00E87AEE">
      <w:pPr>
        <w:widowControl w:val="0"/>
        <w:autoSpaceDE w:val="0"/>
        <w:autoSpaceDN w:val="0"/>
        <w:adjustRightInd w:val="0"/>
        <w:spacing w:after="0" w:line="297" w:lineRule="exact"/>
        <w:ind w:firstLine="720"/>
        <w:jc w:val="both"/>
        <w:rPr>
          <w:del w:id="516" w:author="owh" w:date="2013-12-16T17:16:00Z"/>
          <w:rFonts w:cs="Times New Roman"/>
        </w:rPr>
      </w:pPr>
      <w:r w:rsidRPr="006555F4">
        <w:rPr>
          <w:rFonts w:cs="Times New Roman"/>
        </w:rPr>
        <w:t>For all the obtained controllers, we measure</w:t>
      </w:r>
      <w:ins w:id="517" w:author="owh" w:date="2013-12-16T17:16:00Z">
        <w:r w:rsidR="00456AAE">
          <w:rPr>
            <w:rFonts w:cs="Times New Roman"/>
          </w:rPr>
          <w:t>d</w:t>
        </w:r>
      </w:ins>
      <w:r w:rsidRPr="006555F4">
        <w:rPr>
          <w:rFonts w:cs="Times New Roman"/>
        </w:rPr>
        <w:t xml:space="preserve"> again the dispersion over 100 movements, the average movement time and average movement cost.</w:t>
      </w:r>
      <w:ins w:id="518" w:author="owh" w:date="2013-12-16T17:16:00Z">
        <w:r w:rsidR="00456AAE">
          <w:rPr>
            <w:rFonts w:cs="Times New Roman"/>
          </w:rPr>
          <w:t xml:space="preserve"> </w:t>
        </w:r>
      </w:ins>
    </w:p>
    <w:p w:rsidR="007567D5" w:rsidRPr="006555F4" w:rsidRDefault="007567D5" w:rsidP="00E87AEE">
      <w:pPr>
        <w:widowControl w:val="0"/>
        <w:autoSpaceDE w:val="0"/>
        <w:autoSpaceDN w:val="0"/>
        <w:adjustRightInd w:val="0"/>
        <w:spacing w:after="0" w:line="297" w:lineRule="exact"/>
        <w:ind w:firstLine="720"/>
        <w:jc w:val="both"/>
        <w:rPr>
          <w:rFonts w:cs="Times New Roman"/>
        </w:rPr>
      </w:pPr>
      <w:r w:rsidRPr="006555F4">
        <w:rPr>
          <w:rFonts w:cs="Times New Roman"/>
        </w:rPr>
        <w:t>Finally, for all these targets, we record</w:t>
      </w:r>
      <w:ins w:id="519" w:author="owh" w:date="2013-12-16T17:16:00Z">
        <w:r w:rsidR="00456AAE">
          <w:rPr>
            <w:rFonts w:cs="Times New Roman"/>
          </w:rPr>
          <w:t>ed</w:t>
        </w:r>
      </w:ins>
      <w:r w:rsidRPr="006555F4">
        <w:rPr>
          <w:rFonts w:cs="Times New Roman"/>
        </w:rPr>
        <w:t xml:space="preserve"> the velocity pro</w:t>
      </w:r>
      <w:r w:rsidR="00456AAE">
        <w:rPr>
          <w:rFonts w:cs="Times New Roman"/>
        </w:rPr>
        <w:t>fi</w:t>
      </w:r>
      <w:r w:rsidRPr="006555F4">
        <w:rPr>
          <w:rFonts w:cs="Times New Roman"/>
        </w:rPr>
        <w:t>le under di</w:t>
      </w:r>
      <w:r w:rsidR="00226175" w:rsidRPr="006555F4">
        <w:rPr>
          <w:rFonts w:cs="Times New Roman"/>
        </w:rPr>
        <w:t>ff</w:t>
      </w:r>
      <w:r w:rsidR="00B76D0D">
        <w:rPr>
          <w:rFonts w:cs="Times New Roman"/>
        </w:rPr>
        <w:t>erent noise conditions.</w:t>
      </w:r>
    </w:p>
    <w:p w:rsidR="007567D5" w:rsidRPr="006555F4" w:rsidRDefault="007567D5" w:rsidP="00E87AEE">
      <w:pPr>
        <w:widowControl w:val="0"/>
        <w:autoSpaceDE w:val="0"/>
        <w:autoSpaceDN w:val="0"/>
        <w:adjustRightInd w:val="0"/>
        <w:spacing w:after="0" w:line="297" w:lineRule="exact"/>
        <w:ind w:firstLine="720"/>
        <w:jc w:val="both"/>
        <w:rPr>
          <w:rFonts w:cs="Times New Roman"/>
        </w:rPr>
      </w:pPr>
    </w:p>
    <w:p w:rsidR="00BF0DBB" w:rsidRPr="006555F4" w:rsidRDefault="00BF0DBB">
      <w:pPr>
        <w:rPr>
          <w:rFonts w:cs="Times New Roman"/>
        </w:rPr>
      </w:pPr>
      <w:r w:rsidRPr="006555F4">
        <w:rPr>
          <w:rFonts w:cs="Times New Roman"/>
        </w:rPr>
        <w:br w:type="page"/>
      </w:r>
    </w:p>
    <w:p w:rsidR="00226175" w:rsidRPr="006555F4" w:rsidRDefault="00BF0DBB" w:rsidP="00D32E0B">
      <w:pPr>
        <w:widowControl w:val="0"/>
        <w:autoSpaceDE w:val="0"/>
        <w:autoSpaceDN w:val="0"/>
        <w:adjustRightInd w:val="0"/>
        <w:spacing w:after="0" w:line="380" w:lineRule="exact"/>
        <w:jc w:val="both"/>
        <w:rPr>
          <w:rFonts w:cs="Times New Roman"/>
        </w:rPr>
      </w:pPr>
      <w:r w:rsidRPr="006555F4">
        <w:rPr>
          <w:rFonts w:cs="Times New Roman"/>
          <w:noProof/>
        </w:rPr>
        <w:lastRenderedPageBreak/>
        <w:drawing>
          <wp:anchor distT="0" distB="0" distL="114300" distR="114300" simplePos="0" relativeHeight="251683840" behindDoc="0" locked="0" layoutInCell="1" allowOverlap="1">
            <wp:simplePos x="0" y="0"/>
            <wp:positionH relativeFrom="margin">
              <wp:align>left</wp:align>
            </wp:positionH>
            <wp:positionV relativeFrom="margin">
              <wp:align>top</wp:align>
            </wp:positionV>
            <wp:extent cx="4824095" cy="4206240"/>
            <wp:effectExtent l="19050" t="0" r="0" b="0"/>
            <wp:wrapSquare wrapText="bothSides"/>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824095" cy="4206240"/>
                    </a:xfrm>
                    <a:prstGeom prst="rect">
                      <a:avLst/>
                    </a:prstGeom>
                    <a:noFill/>
                    <a:ln w="9525">
                      <a:noFill/>
                      <a:miter lim="800000"/>
                      <a:headEnd/>
                      <a:tailEnd/>
                    </a:ln>
                  </pic:spPr>
                </pic:pic>
              </a:graphicData>
            </a:graphic>
          </wp:anchor>
        </w:drawing>
      </w:r>
    </w:p>
    <w:p w:rsidR="00226175" w:rsidRPr="006555F4" w:rsidRDefault="00226175" w:rsidP="00D32E0B">
      <w:pPr>
        <w:widowControl w:val="0"/>
        <w:autoSpaceDE w:val="0"/>
        <w:autoSpaceDN w:val="0"/>
        <w:adjustRightInd w:val="0"/>
        <w:spacing w:after="0" w:line="380" w:lineRule="exact"/>
        <w:jc w:val="both"/>
        <w:rPr>
          <w:rFonts w:cs="Times New Roman"/>
        </w:rPr>
      </w:pPr>
    </w:p>
    <w:p w:rsidR="00226175" w:rsidRPr="006555F4" w:rsidRDefault="00226175">
      <w:pPr>
        <w:rPr>
          <w:rFonts w:cs="Arial"/>
        </w:rPr>
      </w:pPr>
      <w:r w:rsidRPr="006555F4">
        <w:rPr>
          <w:rFonts w:cs="Arial"/>
        </w:rPr>
        <w:br w:type="page"/>
      </w:r>
    </w:p>
    <w:p w:rsidR="00B76D0D" w:rsidRPr="00C447CC" w:rsidRDefault="00B76D0D">
      <w:pPr>
        <w:rPr>
          <w:rFonts w:cs="Arial"/>
          <w:b/>
          <w:sz w:val="28"/>
        </w:rPr>
      </w:pPr>
      <w:r w:rsidRPr="00C447CC">
        <w:rPr>
          <w:rFonts w:cs="Arial"/>
          <w:b/>
          <w:sz w:val="28"/>
        </w:rPr>
        <w:lastRenderedPageBreak/>
        <w:t>Legends</w:t>
      </w:r>
    </w:p>
    <w:p w:rsidR="00B76D0D" w:rsidRPr="00C447CC" w:rsidRDefault="00B76D0D" w:rsidP="00C447CC">
      <w:pPr>
        <w:widowControl w:val="0"/>
        <w:autoSpaceDE w:val="0"/>
        <w:autoSpaceDN w:val="0"/>
        <w:adjustRightInd w:val="0"/>
        <w:spacing w:after="0" w:line="297" w:lineRule="exact"/>
        <w:ind w:firstLine="3"/>
        <w:jc w:val="both"/>
        <w:rPr>
          <w:rFonts w:cs="Times New Roman"/>
        </w:rPr>
      </w:pPr>
    </w:p>
    <w:p w:rsidR="00B76D0D" w:rsidRPr="00C447CC" w:rsidRDefault="00B76D0D" w:rsidP="00C447CC">
      <w:pPr>
        <w:widowControl w:val="0"/>
        <w:autoSpaceDE w:val="0"/>
        <w:autoSpaceDN w:val="0"/>
        <w:adjustRightInd w:val="0"/>
        <w:spacing w:after="0" w:line="297" w:lineRule="exact"/>
        <w:ind w:firstLine="3"/>
        <w:jc w:val="both"/>
        <w:rPr>
          <w:rFonts w:cs="Times New Roman"/>
        </w:rPr>
      </w:pPr>
      <w:commentRangeStart w:id="520"/>
      <w:r w:rsidRPr="00C447CC">
        <w:rPr>
          <w:rFonts w:cs="Times New Roman"/>
          <w:b/>
        </w:rPr>
        <w:t xml:space="preserve">Figure </w:t>
      </w:r>
      <w:commentRangeEnd w:id="520"/>
      <w:r w:rsidR="00423478">
        <w:rPr>
          <w:rStyle w:val="CommentReference"/>
        </w:rPr>
        <w:commentReference w:id="520"/>
      </w:r>
      <w:r w:rsidRPr="00C447CC">
        <w:rPr>
          <w:rFonts w:cs="Times New Roman"/>
          <w:b/>
        </w:rPr>
        <w:t xml:space="preserve">1. </w:t>
      </w:r>
      <w:r w:rsidRPr="00C447CC">
        <w:rPr>
          <w:rFonts w:cs="Times New Roman"/>
        </w:rPr>
        <w:t>Influence of movement time on cost</w:t>
      </w:r>
      <w:ins w:id="521" w:author="owh" w:date="2013-12-14T17:01:00Z">
        <w:r w:rsidR="007E06A4">
          <w:rPr>
            <w:rFonts w:cs="Times New Roman"/>
          </w:rPr>
          <w:t>-</w:t>
        </w:r>
      </w:ins>
      <w:del w:id="522" w:author="owh" w:date="2013-12-14T17:01:00Z">
        <w:r w:rsidRPr="00C447CC" w:rsidDel="007E06A4">
          <w:rPr>
            <w:rFonts w:cs="Times New Roman"/>
          </w:rPr>
          <w:delText xml:space="preserve"> </w:delText>
        </w:r>
      </w:del>
      <w:r w:rsidRPr="00C447CC">
        <w:rPr>
          <w:rFonts w:cs="Times New Roman"/>
        </w:rPr>
        <w:t>related quantities</w:t>
      </w:r>
      <w:del w:id="523" w:author="owh" w:date="2013-12-16T16:31:00Z">
        <w:r w:rsidRPr="00C447CC" w:rsidDel="008E2D07">
          <w:rPr>
            <w:rFonts w:cs="Times New Roman"/>
          </w:rPr>
          <w:delText xml:space="preserve">. </w:delText>
        </w:r>
      </w:del>
      <w:del w:id="524" w:author="owh" w:date="2013-12-16T16:30:00Z">
        <w:r w:rsidRPr="00C447CC" w:rsidDel="008E2D07">
          <w:rPr>
            <w:rFonts w:cs="Times New Roman"/>
          </w:rPr>
          <w:delText>Green: subjective utility of hitting the target;</w:delText>
        </w:r>
      </w:del>
      <w:del w:id="525" w:author="owh" w:date="2013-12-16T16:31:00Z">
        <w:r w:rsidRPr="00C447CC" w:rsidDel="008E2D07">
          <w:rPr>
            <w:rFonts w:cs="Times New Roman"/>
          </w:rPr>
          <w:delText xml:space="preserve"> red: muscular energy cost; black: global cost versus reward </w:delText>
        </w:r>
        <w:r w:rsidR="00F02F8C" w:rsidDel="008E2D07">
          <w:rPr>
            <w:rFonts w:cs="Times New Roman"/>
          </w:rPr>
          <w:delText>trade-off</w:delText>
        </w:r>
      </w:del>
      <w:del w:id="526" w:author="owh" w:date="2013-12-14T17:01:00Z">
        <w:r w:rsidRPr="00C447CC" w:rsidDel="007E06A4">
          <w:rPr>
            <w:rFonts w:cs="Times New Roman"/>
          </w:rPr>
          <w:delText xml:space="preserve"> </w:delText>
        </w:r>
      </w:del>
      <w:r w:rsidRPr="00C447CC">
        <w:rPr>
          <w:rFonts w:cs="Times New Roman"/>
        </w:rPr>
        <w:t xml:space="preserve">. </w:t>
      </w:r>
      <w:moveFromRangeStart w:id="527" w:author="owh" w:date="2013-12-16T16:31:00Z" w:name="move374974818"/>
      <w:moveFrom w:id="528" w:author="owh" w:date="2013-12-16T16:31:00Z">
        <w:r w:rsidRPr="00C447CC" w:rsidDel="008E2D07">
          <w:rPr>
            <w:rFonts w:cs="Times New Roman"/>
          </w:rPr>
          <w:t xml:space="preserve">The red area denotes infeasible short times; blue: probability to hit the target; orange:reward expectation (subjective reward times probability). </w:t>
        </w:r>
      </w:moveFrom>
      <w:moveFromRangeEnd w:id="527"/>
      <w:r w:rsidRPr="00C447CC">
        <w:rPr>
          <w:rFonts w:cs="Times New Roman"/>
        </w:rPr>
        <w:t xml:space="preserve">A: Sketch of the models in [1] and [2]. The subjective utility of hitting the reward </w:t>
      </w:r>
      <w:ins w:id="529" w:author="owh" w:date="2013-12-16T16:29:00Z">
        <w:r w:rsidR="008E2D07">
          <w:rPr>
            <w:rFonts w:cs="Times New Roman"/>
          </w:rPr>
          <w:t xml:space="preserve">(green trace) </w:t>
        </w:r>
      </w:ins>
      <w:r w:rsidRPr="00C447CC">
        <w:rPr>
          <w:rFonts w:cs="Times New Roman"/>
        </w:rPr>
        <w:t xml:space="preserve">decreases over time as one is less interested in gains that will occur in a distant future than at the present time. Hitting is less and less costly in terms of </w:t>
      </w:r>
      <w:r w:rsidR="007E06A4" w:rsidRPr="00C447CC">
        <w:rPr>
          <w:rFonts w:cs="Times New Roman"/>
        </w:rPr>
        <w:t>e</w:t>
      </w:r>
      <w:r w:rsidR="007E06A4">
        <w:rPr>
          <w:rFonts w:cs="Times New Roman"/>
        </w:rPr>
        <w:t>ff</w:t>
      </w:r>
      <w:r w:rsidRPr="00C447CC">
        <w:rPr>
          <w:rFonts w:cs="Times New Roman"/>
        </w:rPr>
        <w:t xml:space="preserve">orts </w:t>
      </w:r>
      <w:ins w:id="530" w:author="owh" w:date="2013-12-16T16:30:00Z">
        <w:r w:rsidR="008E2D07">
          <w:rPr>
            <w:rFonts w:cs="Times New Roman"/>
          </w:rPr>
          <w:t xml:space="preserve">(red trace) </w:t>
        </w:r>
      </w:ins>
      <w:r w:rsidRPr="00C447CC">
        <w:rPr>
          <w:rFonts w:cs="Times New Roman"/>
        </w:rPr>
        <w:t>as the movement is performed more slowly. The expected gain, resulting from the sum of the subjective reward and the (negative) cost reaches a maximum for a certain time</w:t>
      </w:r>
      <w:ins w:id="531" w:author="owh" w:date="2013-12-16T16:31:00Z">
        <w:r w:rsidR="008E2D07">
          <w:rPr>
            <w:rFonts w:cs="Times New Roman"/>
          </w:rPr>
          <w:t xml:space="preserve"> (black trace)</w:t>
        </w:r>
      </w:ins>
      <w:r w:rsidRPr="00C447CC">
        <w:rPr>
          <w:rFonts w:cs="Times New Roman"/>
        </w:rPr>
        <w:t xml:space="preserve">. When the gain is negative (outside the useful interval), one should not move. B: Sketch of the presented model. In the case of a larger target, the hitting probability </w:t>
      </w:r>
      <w:ins w:id="532" w:author="owh" w:date="2013-12-16T16:34:00Z">
        <w:r w:rsidR="00423478">
          <w:rPr>
            <w:rFonts w:cs="Times New Roman"/>
          </w:rPr>
          <w:t xml:space="preserve">(blue trace) </w:t>
        </w:r>
      </w:ins>
      <w:r w:rsidRPr="00C447CC">
        <w:rPr>
          <w:rFonts w:cs="Times New Roman"/>
        </w:rPr>
        <w:t>is higher for faster movements (</w:t>
      </w:r>
      <w:ins w:id="533" w:author="owh" w:date="2013-12-16T16:33:00Z">
        <w:r w:rsidR="00423478">
          <w:rPr>
            <w:rFonts w:cs="Times New Roman"/>
          </w:rPr>
          <w:t>dashed</w:t>
        </w:r>
      </w:ins>
      <w:del w:id="534" w:author="owh" w:date="2013-12-16T16:33:00Z">
        <w:r w:rsidRPr="00C447CC" w:rsidDel="00423478">
          <w:rPr>
            <w:rFonts w:cs="Times New Roman"/>
          </w:rPr>
          <w:delText>solid</w:delText>
        </w:r>
      </w:del>
      <w:r w:rsidRPr="00C447CC">
        <w:rPr>
          <w:rFonts w:cs="Times New Roman"/>
        </w:rPr>
        <w:t xml:space="preserve"> lines) than for a smaller target (</w:t>
      </w:r>
      <w:commentRangeStart w:id="535"/>
      <w:del w:id="536" w:author="owh" w:date="2013-12-16T16:33:00Z">
        <w:r w:rsidRPr="00C447CC" w:rsidDel="00423478">
          <w:rPr>
            <w:rFonts w:cs="Times New Roman"/>
          </w:rPr>
          <w:delText xml:space="preserve">dashed </w:delText>
        </w:r>
      </w:del>
      <w:ins w:id="537" w:author="owh" w:date="2013-12-16T16:33:00Z">
        <w:r w:rsidR="00423478">
          <w:rPr>
            <w:rFonts w:cs="Times New Roman"/>
          </w:rPr>
          <w:t>solid</w:t>
        </w:r>
        <w:r w:rsidR="00423478" w:rsidRPr="00C447CC">
          <w:rPr>
            <w:rFonts w:cs="Times New Roman"/>
          </w:rPr>
          <w:t xml:space="preserve"> </w:t>
        </w:r>
      </w:ins>
      <w:r w:rsidRPr="00C447CC">
        <w:rPr>
          <w:rFonts w:cs="Times New Roman"/>
        </w:rPr>
        <w:t>lines</w:t>
      </w:r>
      <w:commentRangeEnd w:id="535"/>
      <w:r w:rsidR="00423478">
        <w:rPr>
          <w:rStyle w:val="CommentReference"/>
        </w:rPr>
        <w:commentReference w:id="535"/>
      </w:r>
      <w:r w:rsidRPr="00C447CC">
        <w:rPr>
          <w:rFonts w:cs="Times New Roman"/>
        </w:rPr>
        <w:t xml:space="preserve">). As a result, the maximum of the reward expectation </w:t>
      </w:r>
      <w:ins w:id="538" w:author="owh" w:date="2013-12-16T16:33:00Z">
        <w:r w:rsidR="00423478">
          <w:rPr>
            <w:rFonts w:cs="Times New Roman"/>
          </w:rPr>
          <w:t xml:space="preserve">(orange trace) </w:t>
        </w:r>
      </w:ins>
      <w:r w:rsidRPr="00C447CC">
        <w:rPr>
          <w:rFonts w:cs="Times New Roman"/>
        </w:rPr>
        <w:t xml:space="preserve">is shifted towards longer time for smaller targets, and </w:t>
      </w:r>
      <w:ins w:id="539" w:author="owh" w:date="2013-12-16T16:34:00Z">
        <w:r w:rsidR="00423478">
          <w:rPr>
            <w:rFonts w:cs="Times New Roman"/>
          </w:rPr>
          <w:t xml:space="preserve">hence, </w:t>
        </w:r>
      </w:ins>
      <w:r w:rsidRPr="00C447CC">
        <w:rPr>
          <w:rFonts w:cs="Times New Roman"/>
        </w:rPr>
        <w:t>the optimum movement time is also longer for smaller targets.</w:t>
      </w:r>
      <w:ins w:id="540" w:author="owh" w:date="2013-12-16T16:31:00Z">
        <w:r w:rsidR="008E2D07">
          <w:rPr>
            <w:rFonts w:cs="Times New Roman"/>
          </w:rPr>
          <w:t xml:space="preserve"> </w:t>
        </w:r>
      </w:ins>
      <w:moveToRangeStart w:id="541" w:author="owh" w:date="2013-12-16T16:31:00Z" w:name="move374974818"/>
      <w:moveTo w:id="542" w:author="owh" w:date="2013-12-16T16:31:00Z">
        <w:r w:rsidR="008E2D07" w:rsidRPr="00C447CC">
          <w:rPr>
            <w:rFonts w:cs="Times New Roman"/>
          </w:rPr>
          <w:t>The red area denotes infeasible short times</w:t>
        </w:r>
        <w:del w:id="543" w:author="owh" w:date="2013-12-16T16:34:00Z">
          <w:r w:rsidR="008E2D07" w:rsidRPr="00C447CC" w:rsidDel="00423478">
            <w:rPr>
              <w:rFonts w:cs="Times New Roman"/>
            </w:rPr>
            <w:delText xml:space="preserve">; blue: probability to hit the target; orange:reward expectation (subjective reward times probability). </w:delText>
          </w:r>
        </w:del>
      </w:moveTo>
      <w:moveToRangeEnd w:id="541"/>
      <w:ins w:id="544" w:author="owh" w:date="2013-12-16T16:34:00Z">
        <w:r w:rsidR="00423478">
          <w:rPr>
            <w:rFonts w:cs="Times New Roman"/>
          </w:rPr>
          <w:t>.</w:t>
        </w:r>
      </w:ins>
    </w:p>
    <w:p w:rsidR="00B76D0D" w:rsidRPr="00C447CC" w:rsidRDefault="00B76D0D" w:rsidP="00C447CC">
      <w:pPr>
        <w:widowControl w:val="0"/>
        <w:autoSpaceDE w:val="0"/>
        <w:autoSpaceDN w:val="0"/>
        <w:adjustRightInd w:val="0"/>
        <w:spacing w:after="0" w:line="297" w:lineRule="exact"/>
        <w:ind w:firstLine="3"/>
        <w:jc w:val="both"/>
        <w:rPr>
          <w:rFonts w:cs="Times New Roman"/>
        </w:rPr>
      </w:pPr>
    </w:p>
    <w:p w:rsidR="00B76D0D" w:rsidRPr="00F3099B" w:rsidRDefault="00B76D0D" w:rsidP="00B76D0D">
      <w:pPr>
        <w:widowControl w:val="0"/>
        <w:autoSpaceDE w:val="0"/>
        <w:autoSpaceDN w:val="0"/>
        <w:adjustRightInd w:val="0"/>
        <w:spacing w:after="0" w:line="297" w:lineRule="exact"/>
        <w:ind w:firstLine="3"/>
        <w:jc w:val="both"/>
        <w:rPr>
          <w:rFonts w:cs="Times New Roman"/>
        </w:rPr>
      </w:pPr>
      <w:commentRangeStart w:id="545"/>
      <w:r w:rsidRPr="00C447CC">
        <w:rPr>
          <w:rFonts w:cs="Times New Roman"/>
          <w:b/>
        </w:rPr>
        <w:t xml:space="preserve">Figure </w:t>
      </w:r>
      <w:commentRangeEnd w:id="545"/>
      <w:r w:rsidR="00AB3439">
        <w:rPr>
          <w:rStyle w:val="CommentReference"/>
        </w:rPr>
        <w:commentReference w:id="545"/>
      </w:r>
      <w:r w:rsidRPr="00C447CC">
        <w:rPr>
          <w:rFonts w:cs="Times New Roman"/>
          <w:b/>
        </w:rPr>
        <w:t>2</w:t>
      </w:r>
      <w:r w:rsidRPr="00F3099B">
        <w:rPr>
          <w:rFonts w:cs="Times New Roman"/>
        </w:rPr>
        <w:t>. Cost of reaching movements towards the star at (x = 0; y = 0:4). The movement is stopped when the end-e</w:t>
      </w:r>
      <w:r w:rsidR="007E06A4">
        <w:rPr>
          <w:rFonts w:cs="Times New Roman"/>
        </w:rPr>
        <w:t>ff</w:t>
      </w:r>
      <w:r w:rsidRPr="00F3099B">
        <w:rPr>
          <w:rFonts w:cs="Times New Roman"/>
        </w:rPr>
        <w:t xml:space="preserve">ector crosses the green line at y = 0:4 (see Methods for details). The color of a point in the reachable space illustrates the cost of a reaching movement from that point. The color-cost correspondence is given by the scale on the </w:t>
      </w:r>
      <w:del w:id="546" w:author="owh" w:date="2013-12-16T17:25:00Z">
        <w:r w:rsidRPr="00F3099B" w:rsidDel="00AB3439">
          <w:rPr>
            <w:rFonts w:cs="Times New Roman"/>
          </w:rPr>
          <w:delText xml:space="preserve">right </w:delText>
        </w:r>
      </w:del>
      <w:ins w:id="547" w:author="owh" w:date="2013-12-16T17:25:00Z">
        <w:r w:rsidR="00AB3439" w:rsidRPr="00F3099B">
          <w:rPr>
            <w:rFonts w:cs="Times New Roman"/>
          </w:rPr>
          <w:t>right</w:t>
        </w:r>
        <w:r w:rsidR="00AB3439">
          <w:rPr>
            <w:rFonts w:cs="Times New Roman"/>
          </w:rPr>
          <w:t>-</w:t>
        </w:r>
      </w:ins>
      <w:r w:rsidRPr="00F3099B">
        <w:rPr>
          <w:rFonts w:cs="Times New Roman"/>
        </w:rPr>
        <w:t>hand</w:t>
      </w:r>
      <w:del w:id="548" w:author="owh" w:date="2013-12-16T17:26:00Z">
        <w:r w:rsidRPr="00F3099B" w:rsidDel="00AB3439">
          <w:rPr>
            <w:rFonts w:cs="Times New Roman"/>
          </w:rPr>
          <w:delText>-</w:delText>
        </w:r>
      </w:del>
      <w:ins w:id="549" w:author="owh" w:date="2013-12-16T17:26:00Z">
        <w:r w:rsidR="00AB3439">
          <w:rPr>
            <w:rFonts w:cs="Times New Roman"/>
          </w:rPr>
          <w:t xml:space="preserve"> </w:t>
        </w:r>
      </w:ins>
      <w:r w:rsidRPr="00F3099B">
        <w:rPr>
          <w:rFonts w:cs="Times New Roman"/>
        </w:rPr>
        <w:t xml:space="preserve">side. As expected, the smaller the distance to the target, the lower the cost. Furthermore, starting from the </w:t>
      </w:r>
      <w:del w:id="550" w:author="owh" w:date="2013-12-16T17:26:00Z">
        <w:r w:rsidRPr="00F3099B" w:rsidDel="00AB3439">
          <w:rPr>
            <w:rFonts w:cs="Times New Roman"/>
          </w:rPr>
          <w:delText xml:space="preserve">left </w:delText>
        </w:r>
      </w:del>
      <w:ins w:id="551" w:author="owh" w:date="2013-12-16T17:26:00Z">
        <w:r w:rsidR="00AB3439" w:rsidRPr="00F3099B">
          <w:rPr>
            <w:rFonts w:cs="Times New Roman"/>
          </w:rPr>
          <w:t>left</w:t>
        </w:r>
        <w:r w:rsidR="00AB3439">
          <w:rPr>
            <w:rFonts w:cs="Times New Roman"/>
          </w:rPr>
          <w:t>-</w:t>
        </w:r>
      </w:ins>
      <w:r w:rsidRPr="00F3099B">
        <w:rPr>
          <w:rFonts w:cs="Times New Roman"/>
        </w:rPr>
        <w:t>hand</w:t>
      </w:r>
      <w:del w:id="552" w:author="owh" w:date="2013-12-16T17:26:00Z">
        <w:r w:rsidRPr="00F3099B" w:rsidDel="00AB3439">
          <w:rPr>
            <w:rFonts w:cs="Times New Roman"/>
          </w:rPr>
          <w:delText>-</w:delText>
        </w:r>
      </w:del>
      <w:ins w:id="553" w:author="owh" w:date="2013-12-16T17:26:00Z">
        <w:r w:rsidR="00AB3439">
          <w:rPr>
            <w:rFonts w:cs="Times New Roman"/>
          </w:rPr>
          <w:t xml:space="preserve"> </w:t>
        </w:r>
      </w:ins>
      <w:r w:rsidRPr="00F3099B">
        <w:rPr>
          <w:rFonts w:cs="Times New Roman"/>
        </w:rPr>
        <w:t xml:space="preserve">side of the goal point </w:t>
      </w:r>
      <w:ins w:id="554" w:author="owh" w:date="2013-12-16T17:29:00Z">
        <w:r w:rsidR="00332CCC">
          <w:rPr>
            <w:rFonts w:cs="Times New Roman"/>
          </w:rPr>
          <w:t xml:space="preserve">(A) </w:t>
        </w:r>
      </w:ins>
      <w:r w:rsidRPr="00F3099B">
        <w:rPr>
          <w:rFonts w:cs="Times New Roman"/>
        </w:rPr>
        <w:t xml:space="preserve">results in a lower cost than starting from the </w:t>
      </w:r>
      <w:del w:id="555" w:author="owh" w:date="2013-12-16T17:26:00Z">
        <w:r w:rsidRPr="00F3099B" w:rsidDel="00AB3439">
          <w:rPr>
            <w:rFonts w:cs="Times New Roman"/>
          </w:rPr>
          <w:delText xml:space="preserve">right </w:delText>
        </w:r>
      </w:del>
      <w:ins w:id="556" w:author="owh" w:date="2013-12-16T17:26:00Z">
        <w:r w:rsidR="00AB3439" w:rsidRPr="00F3099B">
          <w:rPr>
            <w:rFonts w:cs="Times New Roman"/>
          </w:rPr>
          <w:t>right</w:t>
        </w:r>
        <w:r w:rsidR="00AB3439">
          <w:rPr>
            <w:rFonts w:cs="Times New Roman"/>
          </w:rPr>
          <w:t>-</w:t>
        </w:r>
      </w:ins>
      <w:r w:rsidRPr="00F3099B">
        <w:rPr>
          <w:rFonts w:cs="Times New Roman"/>
        </w:rPr>
        <w:t>hand</w:t>
      </w:r>
      <w:del w:id="557" w:author="owh" w:date="2013-12-16T17:26:00Z">
        <w:r w:rsidRPr="00F3099B" w:rsidDel="00AB3439">
          <w:rPr>
            <w:rFonts w:cs="Times New Roman"/>
          </w:rPr>
          <w:delText>-</w:delText>
        </w:r>
      </w:del>
      <w:ins w:id="558" w:author="owh" w:date="2013-12-16T17:26:00Z">
        <w:r w:rsidR="00AB3439">
          <w:rPr>
            <w:rFonts w:cs="Times New Roman"/>
          </w:rPr>
          <w:t xml:space="preserve"> </w:t>
        </w:r>
      </w:ins>
      <w:r w:rsidRPr="00F3099B">
        <w:rPr>
          <w:rFonts w:cs="Times New Roman"/>
        </w:rPr>
        <w:t>side</w:t>
      </w:r>
      <w:ins w:id="559" w:author="owh" w:date="2013-12-16T17:29:00Z">
        <w:r w:rsidR="00332CCC">
          <w:rPr>
            <w:rFonts w:cs="Times New Roman"/>
          </w:rPr>
          <w:t xml:space="preserve"> (B)</w:t>
        </w:r>
      </w:ins>
      <w:r w:rsidRPr="00F3099B">
        <w:rPr>
          <w:rFonts w:cs="Times New Roman"/>
        </w:rPr>
        <w:t>.</w:t>
      </w:r>
      <w:bookmarkStart w:id="560" w:name="page5"/>
      <w:bookmarkEnd w:id="560"/>
    </w:p>
    <w:p w:rsidR="00B76D0D" w:rsidRPr="00F3099B" w:rsidRDefault="00B76D0D" w:rsidP="00B76D0D">
      <w:pPr>
        <w:widowControl w:val="0"/>
        <w:autoSpaceDE w:val="0"/>
        <w:autoSpaceDN w:val="0"/>
        <w:adjustRightInd w:val="0"/>
        <w:spacing w:after="0" w:line="297" w:lineRule="exact"/>
        <w:ind w:firstLine="3"/>
        <w:jc w:val="both"/>
        <w:rPr>
          <w:rFonts w:cs="Times New Roman"/>
        </w:rPr>
      </w:pPr>
    </w:p>
    <w:p w:rsidR="00B76D0D" w:rsidRPr="006555F4" w:rsidRDefault="00B76D0D" w:rsidP="00C447CC">
      <w:pPr>
        <w:widowControl w:val="0"/>
        <w:autoSpaceDE w:val="0"/>
        <w:autoSpaceDN w:val="0"/>
        <w:adjustRightInd w:val="0"/>
        <w:spacing w:after="0" w:line="297" w:lineRule="exact"/>
        <w:ind w:firstLine="3"/>
        <w:jc w:val="both"/>
        <w:rPr>
          <w:rFonts w:cs="Times New Roman"/>
        </w:rPr>
      </w:pPr>
      <w:commentRangeStart w:id="561"/>
      <w:r w:rsidRPr="00C447CC">
        <w:rPr>
          <w:rFonts w:cs="Times New Roman"/>
          <w:b/>
        </w:rPr>
        <w:t xml:space="preserve">Figure </w:t>
      </w:r>
      <w:commentRangeEnd w:id="561"/>
      <w:r w:rsidR="00332CCC">
        <w:rPr>
          <w:rStyle w:val="CommentReference"/>
        </w:rPr>
        <w:commentReference w:id="561"/>
      </w:r>
      <w:r w:rsidRPr="00C447CC">
        <w:rPr>
          <w:rFonts w:cs="Times New Roman"/>
          <w:b/>
        </w:rPr>
        <w:t>3</w:t>
      </w:r>
      <w:r w:rsidRPr="00C447CC">
        <w:rPr>
          <w:rFonts w:cs="Times New Roman"/>
        </w:rPr>
        <w:t>. Muscular activations when performing a reaching movement, either starting from point A in Figure 2 (left) or from point B in the same Figure (right). The numbers in the legend correspond to the muscles numbers in Figure 9(b). One can see that the pattern of activation is very different depending on the initial configuration of the movement, corresponding to two different optimal strategies: when starting from A, only the shoulder is moved, whereas when starting from B, both the elbow and shoulder are moved, resulting in a more complex muscular activation strategy. One can also see that co-contraction is avoided, consistently with the minimum intervention principle.</w:t>
      </w:r>
    </w:p>
    <w:p w:rsidR="00B76D0D" w:rsidRPr="006555F4" w:rsidRDefault="00B76D0D" w:rsidP="00C447CC">
      <w:pPr>
        <w:widowControl w:val="0"/>
        <w:autoSpaceDE w:val="0"/>
        <w:autoSpaceDN w:val="0"/>
        <w:adjustRightInd w:val="0"/>
        <w:spacing w:after="0" w:line="297" w:lineRule="exact"/>
        <w:ind w:firstLine="3"/>
        <w:jc w:val="both"/>
        <w:rPr>
          <w:rFonts w:cs="Times New Roman"/>
        </w:rPr>
      </w:pPr>
    </w:p>
    <w:p w:rsidR="00C447CC" w:rsidRPr="006555F4" w:rsidRDefault="00C447CC" w:rsidP="00C447CC">
      <w:pPr>
        <w:widowControl w:val="0"/>
        <w:autoSpaceDE w:val="0"/>
        <w:autoSpaceDN w:val="0"/>
        <w:adjustRightInd w:val="0"/>
        <w:spacing w:after="0" w:line="297" w:lineRule="exact"/>
        <w:ind w:firstLine="3"/>
        <w:jc w:val="both"/>
        <w:rPr>
          <w:rFonts w:cs="Times New Roman"/>
        </w:rPr>
      </w:pPr>
      <w:r w:rsidRPr="00C447CC">
        <w:rPr>
          <w:rFonts w:cs="Times New Roman"/>
          <w:b/>
        </w:rPr>
        <w:t>Figure 4</w:t>
      </w:r>
      <w:r w:rsidRPr="00C447CC">
        <w:rPr>
          <w:rFonts w:cs="Times New Roman"/>
        </w:rPr>
        <w:t>. A: Time of movement for various target sizes and distances. The larger the target, the faster the movement. Additionnally, the further the target, the longer the movement. B: Expected movement gain for various target sizes and distances. The larger the target, the higher the gain. Additionnally, the further the target, the lower the gain.</w:t>
      </w:r>
    </w:p>
    <w:p w:rsidR="00C447CC" w:rsidRPr="006555F4" w:rsidRDefault="00C447CC" w:rsidP="00C447CC">
      <w:pPr>
        <w:widowControl w:val="0"/>
        <w:autoSpaceDE w:val="0"/>
        <w:autoSpaceDN w:val="0"/>
        <w:adjustRightInd w:val="0"/>
        <w:spacing w:after="0" w:line="297" w:lineRule="exact"/>
        <w:ind w:firstLine="3"/>
        <w:jc w:val="both"/>
        <w:rPr>
          <w:rFonts w:cs="Times New Roman"/>
        </w:rPr>
      </w:pPr>
    </w:p>
    <w:p w:rsidR="00C447CC" w:rsidRPr="00C447CC" w:rsidRDefault="00C447CC" w:rsidP="00C447CC">
      <w:pPr>
        <w:widowControl w:val="0"/>
        <w:autoSpaceDE w:val="0"/>
        <w:autoSpaceDN w:val="0"/>
        <w:adjustRightInd w:val="0"/>
        <w:spacing w:after="0" w:line="297" w:lineRule="exact"/>
        <w:ind w:firstLine="3"/>
        <w:jc w:val="both"/>
        <w:rPr>
          <w:rFonts w:cs="Times New Roman"/>
        </w:rPr>
      </w:pPr>
      <w:r w:rsidRPr="00C447CC">
        <w:rPr>
          <w:rFonts w:cs="Times New Roman"/>
          <w:b/>
        </w:rPr>
        <w:t>Figure 5</w:t>
      </w:r>
      <w:r w:rsidRPr="00C447CC">
        <w:rPr>
          <w:rFonts w:cs="Times New Roman"/>
        </w:rPr>
        <w:t>. Dispersion resulting from the CEPS controllers optimized for ve different target sizes, a movement distance of 18cm and a noise amplitude of 0.4. One can observe that the controller often misses small targets whereas it does not use all the potential dispersion for large targets.</w:t>
      </w:r>
      <w:bookmarkStart w:id="562" w:name="page7"/>
      <w:bookmarkEnd w:id="562"/>
    </w:p>
    <w:p w:rsidR="00C447CC" w:rsidRPr="00C447CC" w:rsidRDefault="00C447CC" w:rsidP="00C447CC">
      <w:pPr>
        <w:widowControl w:val="0"/>
        <w:autoSpaceDE w:val="0"/>
        <w:autoSpaceDN w:val="0"/>
        <w:adjustRightInd w:val="0"/>
        <w:spacing w:after="0" w:line="297" w:lineRule="exact"/>
        <w:ind w:firstLine="3"/>
        <w:jc w:val="both"/>
        <w:rPr>
          <w:rFonts w:cs="Times New Roman"/>
        </w:rPr>
      </w:pPr>
    </w:p>
    <w:p w:rsidR="00C447CC" w:rsidRPr="00C447CC" w:rsidRDefault="00C447CC" w:rsidP="00C447CC">
      <w:pPr>
        <w:widowControl w:val="0"/>
        <w:autoSpaceDE w:val="0"/>
        <w:autoSpaceDN w:val="0"/>
        <w:adjustRightInd w:val="0"/>
        <w:spacing w:after="0" w:line="297" w:lineRule="exact"/>
        <w:ind w:firstLine="3"/>
        <w:jc w:val="both"/>
        <w:rPr>
          <w:rFonts w:cs="Times New Roman"/>
        </w:rPr>
      </w:pPr>
      <w:r w:rsidRPr="00C447CC">
        <w:rPr>
          <w:rFonts w:cs="Times New Roman"/>
          <w:b/>
        </w:rPr>
        <w:t>Figure 6</w:t>
      </w:r>
      <w:r w:rsidRPr="00C447CC">
        <w:rPr>
          <w:rFonts w:cs="Times New Roman"/>
        </w:rPr>
        <w:t>. Reproduction of Fitts law based on the results of Section 2.2.</w:t>
      </w:r>
    </w:p>
    <w:p w:rsidR="00C447CC" w:rsidRPr="00C447CC" w:rsidRDefault="00C447CC" w:rsidP="00C447CC">
      <w:pPr>
        <w:widowControl w:val="0"/>
        <w:autoSpaceDE w:val="0"/>
        <w:autoSpaceDN w:val="0"/>
        <w:adjustRightInd w:val="0"/>
        <w:spacing w:after="0" w:line="297" w:lineRule="exact"/>
        <w:ind w:firstLine="3"/>
        <w:jc w:val="both"/>
        <w:rPr>
          <w:rFonts w:cs="Times New Roman"/>
        </w:rPr>
      </w:pPr>
    </w:p>
    <w:p w:rsidR="00C447CC" w:rsidRPr="009448F7" w:rsidRDefault="00C447CC" w:rsidP="00C447CC">
      <w:pPr>
        <w:widowControl w:val="0"/>
        <w:autoSpaceDE w:val="0"/>
        <w:autoSpaceDN w:val="0"/>
        <w:adjustRightInd w:val="0"/>
        <w:spacing w:after="0" w:line="297" w:lineRule="exact"/>
        <w:ind w:firstLine="3"/>
        <w:jc w:val="both"/>
        <w:rPr>
          <w:rFonts w:cs="Times New Roman"/>
        </w:rPr>
      </w:pPr>
      <w:r w:rsidRPr="009448F7">
        <w:rPr>
          <w:rFonts w:cs="Times New Roman"/>
          <w:b/>
        </w:rPr>
        <w:t>Figure 7</w:t>
      </w:r>
      <w:r w:rsidRPr="009448F7">
        <w:rPr>
          <w:rFonts w:cs="Times New Roman"/>
        </w:rPr>
        <w:t>. Velocity pro les for different amplitudes of noise.</w:t>
      </w:r>
    </w:p>
    <w:p w:rsidR="009448F7" w:rsidRPr="009448F7" w:rsidRDefault="009448F7" w:rsidP="00C447CC">
      <w:pPr>
        <w:widowControl w:val="0"/>
        <w:autoSpaceDE w:val="0"/>
        <w:autoSpaceDN w:val="0"/>
        <w:adjustRightInd w:val="0"/>
        <w:spacing w:after="0" w:line="297" w:lineRule="exact"/>
        <w:ind w:firstLine="3"/>
        <w:jc w:val="both"/>
        <w:rPr>
          <w:rFonts w:cs="Times New Roman"/>
        </w:rPr>
      </w:pPr>
    </w:p>
    <w:p w:rsidR="009448F7" w:rsidRPr="009448F7" w:rsidRDefault="009448F7" w:rsidP="009448F7">
      <w:pPr>
        <w:widowControl w:val="0"/>
        <w:autoSpaceDE w:val="0"/>
        <w:autoSpaceDN w:val="0"/>
        <w:adjustRightInd w:val="0"/>
        <w:spacing w:after="0" w:line="297" w:lineRule="exact"/>
        <w:ind w:firstLine="3"/>
        <w:jc w:val="both"/>
        <w:rPr>
          <w:rFonts w:cs="Times New Roman"/>
        </w:rPr>
      </w:pPr>
      <w:r w:rsidRPr="009448F7">
        <w:rPr>
          <w:rFonts w:cs="Times New Roman"/>
          <w:b/>
        </w:rPr>
        <w:t>Figure 8</w:t>
      </w:r>
      <w:r w:rsidRPr="009448F7">
        <w:rPr>
          <w:rFonts w:cs="Times New Roman"/>
        </w:rPr>
        <w:t>. Schematic view of the Cross-Entropy method. A: Start with the normal distribution (mu;sigma2). B: Draw sample parameters from this distribution, evaluate them and select the best ones (in grey). C: Compute the new and sigma2 (adding some noise) and go to A.</w:t>
      </w:r>
    </w:p>
    <w:p w:rsidR="009448F7" w:rsidRPr="009448F7" w:rsidRDefault="009448F7" w:rsidP="00C447CC">
      <w:pPr>
        <w:widowControl w:val="0"/>
        <w:autoSpaceDE w:val="0"/>
        <w:autoSpaceDN w:val="0"/>
        <w:adjustRightInd w:val="0"/>
        <w:spacing w:after="0" w:line="297" w:lineRule="exact"/>
        <w:ind w:firstLine="3"/>
        <w:jc w:val="both"/>
        <w:rPr>
          <w:rFonts w:cs="Times New Roman"/>
        </w:rPr>
      </w:pPr>
    </w:p>
    <w:p w:rsidR="009448F7" w:rsidRPr="009448F7" w:rsidRDefault="009448F7" w:rsidP="00C447CC">
      <w:pPr>
        <w:widowControl w:val="0"/>
        <w:autoSpaceDE w:val="0"/>
        <w:autoSpaceDN w:val="0"/>
        <w:adjustRightInd w:val="0"/>
        <w:spacing w:after="0" w:line="297" w:lineRule="exact"/>
        <w:ind w:firstLine="3"/>
        <w:jc w:val="both"/>
        <w:rPr>
          <w:rFonts w:cs="Times New Roman"/>
        </w:rPr>
      </w:pPr>
      <w:r w:rsidRPr="009448F7">
        <w:rPr>
          <w:rFonts w:cs="Times New Roman"/>
          <w:b/>
        </w:rPr>
        <w:t>Figure 9</w:t>
      </w:r>
      <w:r w:rsidRPr="009448F7">
        <w:rPr>
          <w:rFonts w:cs="Times New Roman"/>
        </w:rPr>
        <w:t>. Arm model. (a) Schematic view of the arm mechanics. (b) Schematic view of the muscular actuation of the arm, where each number represents a muscle whose name is in the box.</w:t>
      </w:r>
    </w:p>
    <w:p w:rsidR="009448F7" w:rsidRPr="009448F7" w:rsidRDefault="009448F7" w:rsidP="00C447CC">
      <w:pPr>
        <w:widowControl w:val="0"/>
        <w:autoSpaceDE w:val="0"/>
        <w:autoSpaceDN w:val="0"/>
        <w:adjustRightInd w:val="0"/>
        <w:spacing w:after="0" w:line="297" w:lineRule="exact"/>
        <w:ind w:firstLine="3"/>
        <w:jc w:val="both"/>
        <w:rPr>
          <w:rFonts w:cs="Times New Roman"/>
        </w:rPr>
      </w:pPr>
    </w:p>
    <w:p w:rsidR="009448F7" w:rsidRPr="009448F7" w:rsidRDefault="009448F7" w:rsidP="00C447CC">
      <w:pPr>
        <w:widowControl w:val="0"/>
        <w:autoSpaceDE w:val="0"/>
        <w:autoSpaceDN w:val="0"/>
        <w:adjustRightInd w:val="0"/>
        <w:spacing w:after="0" w:line="297" w:lineRule="exact"/>
        <w:ind w:firstLine="3"/>
        <w:jc w:val="both"/>
        <w:rPr>
          <w:rFonts w:cs="Times New Roman"/>
        </w:rPr>
      </w:pPr>
      <w:commentRangeStart w:id="563"/>
      <w:r w:rsidRPr="009448F7">
        <w:rPr>
          <w:rFonts w:cs="Times New Roman"/>
          <w:b/>
        </w:rPr>
        <w:t>Figure 10</w:t>
      </w:r>
      <w:commentRangeEnd w:id="563"/>
      <w:r w:rsidR="00DE370A">
        <w:rPr>
          <w:rStyle w:val="CommentReference"/>
        </w:rPr>
        <w:commentReference w:id="563"/>
      </w:r>
      <w:r w:rsidRPr="009448F7">
        <w:rPr>
          <w:rFonts w:cs="Times New Roman"/>
        </w:rPr>
        <w:t>. The arm workspace. The reachable space is delimited by a spiral-shaped envelope. The two segments of the arm are represented by two green lines. Initial movement positions are represented with blue dots organized into five sets of different distances to the target. The screen is represented as a dark green line positioned at y = 0</w:t>
      </w:r>
      <w:del w:id="564" w:author="owh" w:date="2013-12-16T17:11:00Z">
        <w:r w:rsidRPr="009448F7" w:rsidDel="00DE370A">
          <w:rPr>
            <w:rFonts w:cs="Times New Roman"/>
          </w:rPr>
          <w:delText>:</w:delText>
        </w:r>
      </w:del>
      <w:ins w:id="565" w:author="owh" w:date="2013-12-16T17:11:00Z">
        <w:r w:rsidR="00DE370A">
          <w:rPr>
            <w:rFonts w:cs="Times New Roman"/>
          </w:rPr>
          <w:t>.</w:t>
        </w:r>
      </w:ins>
      <w:r w:rsidRPr="009448F7">
        <w:rPr>
          <w:rFonts w:cs="Times New Roman"/>
        </w:rPr>
        <w:t>4. The origin of the arm is at x = 0:0; y = 0:0.</w:t>
      </w:r>
    </w:p>
    <w:sectPr w:rsidR="009448F7" w:rsidRPr="009448F7" w:rsidSect="001D1F3C">
      <w:pgSz w:w="12240" w:h="15840"/>
      <w:pgMar w:top="1440" w:right="1440" w:bottom="1440" w:left="1923" w:header="720" w:footer="720" w:gutter="0"/>
      <w:cols w:space="720" w:equalWidth="0">
        <w:col w:w="8877"/>
      </w:cols>
      <w:noEndnot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wh" w:date="2013-12-16T17:35:00Z" w:initials="owh">
    <w:p w:rsidR="002F4827" w:rsidRDefault="002F4827">
      <w:pPr>
        <w:pStyle w:val="CommentText"/>
      </w:pPr>
      <w:r>
        <w:rPr>
          <w:rStyle w:val="CommentReference"/>
        </w:rPr>
        <w:annotationRef/>
      </w:r>
      <w:r>
        <w:t>Need an opening sentence more general such as this one.</w:t>
      </w:r>
    </w:p>
  </w:comment>
  <w:comment w:id="35" w:author="owh" w:date="2013-12-16T17:35:00Z" w:initials="owh">
    <w:p w:rsidR="002F4827" w:rsidRDefault="002F4827">
      <w:pPr>
        <w:pStyle w:val="CommentText"/>
      </w:pPr>
      <w:r>
        <w:rPr>
          <w:rStyle w:val="CommentReference"/>
        </w:rPr>
        <w:annotationRef/>
      </w:r>
      <w:r>
        <w:t>Need to say in 1 sentence what the subjects did, then go to modeling.</w:t>
      </w:r>
    </w:p>
  </w:comment>
  <w:comment w:id="37" w:author="owh" w:date="2013-12-16T17:35:00Z" w:initials="owh">
    <w:p w:rsidR="002F4827" w:rsidRDefault="002F4827">
      <w:pPr>
        <w:pStyle w:val="CommentText"/>
      </w:pPr>
      <w:r>
        <w:rPr>
          <w:rStyle w:val="CommentReference"/>
        </w:rPr>
        <w:annotationRef/>
      </w:r>
      <w:r>
        <w:t>Need something more general to open the intro, that may be relevant to layman (especially if you target a more generalist journal). This is a suggestion (perhaps extreme, a better one should be found).</w:t>
      </w:r>
    </w:p>
  </w:comment>
  <w:comment w:id="68" w:author="owh" w:date="2013-12-16T17:35:00Z" w:initials="owh">
    <w:p w:rsidR="002F4827" w:rsidRDefault="002F4827">
      <w:pPr>
        <w:pStyle w:val="CommentText"/>
      </w:pPr>
      <w:r>
        <w:rPr>
          <w:rStyle w:val="CommentReference"/>
        </w:rPr>
        <w:annotationRef/>
      </w:r>
      <w:r w:rsidRPr="00E31DAF">
        <w:t>An Examination of the Generalizability of Motor Costs</w:t>
      </w:r>
    </w:p>
    <w:p w:rsidR="002F4827" w:rsidRDefault="002F4827">
      <w:pPr>
        <w:pStyle w:val="CommentText"/>
      </w:pPr>
    </w:p>
    <w:p w:rsidR="002F4827" w:rsidRDefault="002F4827">
      <w:pPr>
        <w:pStyle w:val="CommentText"/>
      </w:pPr>
      <w:r>
        <w:t>+ plenty of other ref here:</w:t>
      </w:r>
    </w:p>
    <w:p w:rsidR="002F4827" w:rsidRDefault="002F4827">
      <w:pPr>
        <w:pStyle w:val="CommentText"/>
      </w:pPr>
      <w:r>
        <w:t>Reduction of Metabolic Cost during motor learning of arm reaching dynamics. Huang, Kram Ahmed. J Neurosci. 2012.</w:t>
      </w:r>
    </w:p>
    <w:p w:rsidR="002F4827" w:rsidRDefault="002F4827">
      <w:pPr>
        <w:pStyle w:val="CommentText"/>
      </w:pPr>
    </w:p>
  </w:comment>
  <w:comment w:id="73" w:author="owh" w:date="2013-12-16T17:35:00Z" w:initials="owh">
    <w:p w:rsidR="002F4827" w:rsidRDefault="002F4827" w:rsidP="00E31DAF">
      <w:pPr>
        <w:autoSpaceDE w:val="0"/>
        <w:autoSpaceDN w:val="0"/>
        <w:adjustRightInd w:val="0"/>
        <w:spacing w:after="0" w:line="240" w:lineRule="auto"/>
        <w:rPr>
          <w:rFonts w:ascii="Arial" w:hAnsi="Arial" w:cs="Arial"/>
          <w:sz w:val="20"/>
          <w:szCs w:val="20"/>
        </w:rPr>
      </w:pPr>
      <w:r>
        <w:rPr>
          <w:rStyle w:val="CommentReference"/>
        </w:rPr>
        <w:annotationRef/>
      </w:r>
      <w:r>
        <w:rPr>
          <w:rFonts w:ascii="Arial" w:hAnsi="Arial" w:cs="Arial"/>
          <w:sz w:val="20"/>
          <w:szCs w:val="20"/>
        </w:rPr>
        <w:t>Haith AM, Reppert TR, Shadmehr R (2012) Evidence for hyperbolic temporal discounting of reward in</w:t>
      </w:r>
    </w:p>
    <w:p w:rsidR="002F4827" w:rsidRDefault="002F4827" w:rsidP="00E31DAF">
      <w:pPr>
        <w:pStyle w:val="CommentText"/>
      </w:pPr>
      <w:r>
        <w:rPr>
          <w:rFonts w:ascii="Arial" w:hAnsi="Arial" w:cs="Arial"/>
        </w:rPr>
        <w:t>control of movements. The Journal of neuroscience 32:11727–11736.</w:t>
      </w:r>
    </w:p>
  </w:comment>
  <w:comment w:id="87" w:author="owh" w:date="2013-12-16T17:35:00Z" w:initials="owh">
    <w:p w:rsidR="002F4827" w:rsidRDefault="002F4827">
      <w:pPr>
        <w:pStyle w:val="CommentText"/>
      </w:pPr>
      <w:r>
        <w:rPr>
          <w:rStyle w:val="CommentReference"/>
        </w:rPr>
        <w:annotationRef/>
      </w:r>
      <w:r>
        <w:t xml:space="preserve">I would take the reader by the hand and guide him through the global logic. Otherwise, you need to carefully read the legend. </w:t>
      </w:r>
    </w:p>
  </w:comment>
  <w:comment w:id="93" w:author="owh" w:date="2013-12-16T17:35:00Z" w:initials="owh">
    <w:p w:rsidR="002F4827" w:rsidRDefault="002F4827">
      <w:pPr>
        <w:pStyle w:val="CommentText"/>
      </w:pPr>
      <w:r>
        <w:rPr>
          <w:rStyle w:val="CommentReference"/>
        </w:rPr>
        <w:annotationRef/>
      </w:r>
      <w:r>
        <w:t>I intentionally remove as many acronyms as possible.</w:t>
      </w:r>
    </w:p>
  </w:comment>
  <w:comment w:id="133" w:author="owh" w:date="2013-12-16T17:35:00Z" w:initials="owh">
    <w:p w:rsidR="002F4827" w:rsidRDefault="002F4827">
      <w:pPr>
        <w:pStyle w:val="CommentText"/>
      </w:pPr>
      <w:r>
        <w:rPr>
          <w:rStyle w:val="CommentReference"/>
        </w:rPr>
        <w:annotationRef/>
      </w:r>
      <w:r>
        <w:t>We may expect a reference to support this claim.</w:t>
      </w:r>
    </w:p>
  </w:comment>
  <w:comment w:id="164" w:author="owh" w:date="2013-12-16T17:35:00Z" w:initials="owh">
    <w:p w:rsidR="002F4827" w:rsidRDefault="002F4827">
      <w:pPr>
        <w:pStyle w:val="CommentText"/>
      </w:pPr>
      <w:r>
        <w:rPr>
          <w:rStyle w:val="CommentReference"/>
        </w:rPr>
        <w:annotationRef/>
      </w:r>
      <w:r>
        <w:t>Some redundancy with legend.</w:t>
      </w:r>
    </w:p>
  </w:comment>
  <w:comment w:id="190" w:author="owh" w:date="2013-12-16T17:35:00Z" w:initials="owh">
    <w:p w:rsidR="002F4827" w:rsidRDefault="002F4827">
      <w:pPr>
        <w:pStyle w:val="CommentText"/>
      </w:pPr>
      <w:r>
        <w:rPr>
          <w:rStyle w:val="CommentReference"/>
        </w:rPr>
        <w:annotationRef/>
      </w:r>
      <w:r>
        <w:t>Between A and B, 2 things change simultaneously: (1) distance to the target and (2) biomechanics involved.</w:t>
      </w:r>
    </w:p>
  </w:comment>
  <w:comment w:id="207" w:author="owh" w:date="2013-12-16T18:03:00Z" w:initials="owh">
    <w:p w:rsidR="002F4827" w:rsidRDefault="002F4827">
      <w:pPr>
        <w:pStyle w:val="CommentText"/>
      </w:pPr>
      <w:r>
        <w:rPr>
          <w:rStyle w:val="CommentReference"/>
        </w:rPr>
        <w:annotationRef/>
      </w:r>
      <w:r>
        <w:t>Letters missing on Figure.</w:t>
      </w:r>
    </w:p>
  </w:comment>
  <w:comment w:id="210" w:author="owh" w:date="2013-12-16T18:01:00Z" w:initials="owh">
    <w:p w:rsidR="002F4827" w:rsidRDefault="002F4827">
      <w:pPr>
        <w:pStyle w:val="CommentText"/>
      </w:pPr>
      <w:r>
        <w:rPr>
          <w:rStyle w:val="CommentReference"/>
        </w:rPr>
        <w:annotationRef/>
      </w:r>
      <w:r>
        <w:t>There are many simulations per data point. To give a better intuition of the strength of these results, SD should be added on the plots.</w:t>
      </w:r>
    </w:p>
  </w:comment>
  <w:comment w:id="217" w:author="owh" w:date="2013-12-16T18:04:00Z" w:initials="owh">
    <w:p w:rsidR="002F4827" w:rsidRDefault="002F4827">
      <w:pPr>
        <w:pStyle w:val="CommentText"/>
      </w:pPr>
      <w:r>
        <w:rPr>
          <w:rStyle w:val="CommentReference"/>
        </w:rPr>
        <w:annotationRef/>
      </w:r>
      <w:r>
        <w:t>This is more interpretation than results and should probably move to a Discussion section.</w:t>
      </w:r>
    </w:p>
  </w:comment>
  <w:comment w:id="258" w:author="owh" w:date="2013-12-16T18:12:00Z" w:initials="owh">
    <w:p w:rsidR="002F4827" w:rsidRDefault="002F4827">
      <w:pPr>
        <w:pStyle w:val="CommentText"/>
      </w:pPr>
      <w:r>
        <w:rPr>
          <w:rStyle w:val="CommentReference"/>
        </w:rPr>
        <w:annotationRef/>
      </w:r>
      <w:r>
        <w:t>Truncate a and b coef.</w:t>
      </w:r>
    </w:p>
  </w:comment>
  <w:comment w:id="274" w:author="owh" w:date="2013-12-16T18:16:00Z" w:initials="owh">
    <w:p w:rsidR="002F4827" w:rsidRDefault="002F4827">
      <w:pPr>
        <w:pStyle w:val="CommentText"/>
      </w:pPr>
      <w:r>
        <w:rPr>
          <w:rStyle w:val="CommentReference"/>
        </w:rPr>
        <w:annotationRef/>
      </w:r>
      <w:r>
        <w:t>Reaching movements ion the plane are mostly symmetric. A clear asymmetr exists in vertical pointing movements and is explained by gravity. How do you exactly define asymmetry?</w:t>
      </w:r>
    </w:p>
  </w:comment>
  <w:comment w:id="299" w:author="owh" w:date="2013-12-16T18:28:00Z" w:initials="owh">
    <w:p w:rsidR="002F4827" w:rsidRDefault="002F4827">
      <w:pPr>
        <w:pStyle w:val="CommentText"/>
      </w:pPr>
      <w:r>
        <w:rPr>
          <w:rStyle w:val="CommentReference"/>
        </w:rPr>
        <w:annotationRef/>
      </w:r>
      <w:r>
        <w:t>This section could be merged with the previous one.</w:t>
      </w:r>
    </w:p>
  </w:comment>
  <w:comment w:id="305" w:author="owh" w:date="2013-12-16T18:27:00Z" w:initials="owh">
    <w:p w:rsidR="002F4827" w:rsidRDefault="002F4827">
      <w:pPr>
        <w:pStyle w:val="CommentText"/>
      </w:pPr>
      <w:r>
        <w:rPr>
          <w:rStyle w:val="CommentReference"/>
        </w:rPr>
        <w:annotationRef/>
      </w:r>
      <w:r>
        <w:t>Maybe see Harris and Wolpert [5] with other ref inside.</w:t>
      </w:r>
    </w:p>
  </w:comment>
  <w:comment w:id="333" w:author="owh" w:date="2013-12-16T18:41:00Z" w:initials="owh">
    <w:p w:rsidR="00F76B0C" w:rsidRDefault="00F76B0C">
      <w:pPr>
        <w:pStyle w:val="CommentText"/>
      </w:pPr>
      <w:r>
        <w:rPr>
          <w:rStyle w:val="CommentReference"/>
        </w:rPr>
        <w:annotationRef/>
      </w:r>
      <w:r>
        <w:t xml:space="preserve">This prediction assumes that subject learn to adapt his strategy to dynamic cost functions. If a weight of a given parameter in the cost function becomes suddenly zero, then, the subject will learn that it is not necessary to optimize that one anymore. However, these learning rates might differ depending on the parameter (and probably also depending on the assumptions ie. What is more likely to vary).  </w:t>
      </w:r>
    </w:p>
  </w:comment>
  <w:comment w:id="367" w:author="owh" w:date="2013-12-16T17:35:00Z" w:initials="owh">
    <w:p w:rsidR="002F4827" w:rsidRDefault="002F4827">
      <w:pPr>
        <w:pStyle w:val="CommentText"/>
      </w:pPr>
      <w:r>
        <w:rPr>
          <w:rStyle w:val="CommentReference"/>
        </w:rPr>
        <w:annotationRef/>
      </w:r>
      <w:r>
        <w:t>You mean like radial basis functions?</w:t>
      </w:r>
    </w:p>
  </w:comment>
  <w:comment w:id="461" w:author="owh" w:date="2013-12-16T17:35:00Z" w:initials="owh">
    <w:p w:rsidR="002F4827" w:rsidRDefault="002F4827">
      <w:pPr>
        <w:pStyle w:val="CommentText"/>
      </w:pPr>
      <w:r>
        <w:rPr>
          <w:rStyle w:val="CommentReference"/>
        </w:rPr>
        <w:annotationRef/>
      </w:r>
      <w:r>
        <w:t>But this plane is also vertical, like the frontal plane.</w:t>
      </w:r>
    </w:p>
  </w:comment>
  <w:comment w:id="520" w:author="owh" w:date="2013-12-16T17:35:00Z" w:initials="owh">
    <w:p w:rsidR="002F4827" w:rsidRDefault="002F4827">
      <w:pPr>
        <w:pStyle w:val="CommentText"/>
      </w:pPr>
      <w:r>
        <w:rPr>
          <w:rStyle w:val="CommentReference"/>
        </w:rPr>
        <w:annotationRef/>
      </w:r>
      <w:r>
        <w:t>Y title and 0-ref are missing.</w:t>
      </w:r>
    </w:p>
  </w:comment>
  <w:comment w:id="535" w:author="owh" w:date="2013-12-16T17:35:00Z" w:initials="owh">
    <w:p w:rsidR="002F4827" w:rsidRDefault="002F4827">
      <w:pPr>
        <w:pStyle w:val="CommentText"/>
      </w:pPr>
      <w:r>
        <w:rPr>
          <w:rStyle w:val="CommentReference"/>
        </w:rPr>
        <w:annotationRef/>
      </w:r>
      <w:r>
        <w:t>The slope at t=0 is larger for dashed so I presume you swapped target conditions – did I miss something?</w:t>
      </w:r>
    </w:p>
  </w:comment>
  <w:comment w:id="545" w:author="owh" w:date="2013-12-16T17:35:00Z" w:initials="owh">
    <w:p w:rsidR="002F4827" w:rsidRDefault="002F4827">
      <w:pPr>
        <w:pStyle w:val="CommentText"/>
      </w:pPr>
      <w:r>
        <w:rPr>
          <w:rStyle w:val="CommentReference"/>
        </w:rPr>
        <w:annotationRef/>
      </w:r>
      <w:r>
        <w:t>Name axis + units. Truncate cost values at 10</w:t>
      </w:r>
      <w:r w:rsidRPr="00AB3439">
        <w:rPr>
          <w:vertAlign w:val="superscript"/>
        </w:rPr>
        <w:t>-1</w:t>
      </w:r>
      <w:r w:rsidRPr="00AB3439">
        <w:t xml:space="preserve">. </w:t>
      </w:r>
    </w:p>
  </w:comment>
  <w:comment w:id="561" w:author="owh" w:date="2013-12-16T17:35:00Z" w:initials="owh">
    <w:p w:rsidR="002F4827" w:rsidRDefault="002F4827">
      <w:pPr>
        <w:pStyle w:val="CommentText"/>
      </w:pPr>
      <w:r>
        <w:rPr>
          <w:rStyle w:val="CommentReference"/>
        </w:rPr>
        <w:annotationRef/>
      </w:r>
      <w:r>
        <w:t>Titles for both plots (Reaching from Left A or right B), labels of aces + units. Truncate Y values.</w:t>
      </w:r>
    </w:p>
  </w:comment>
  <w:comment w:id="563" w:author="owh" w:date="2013-12-16T17:35:00Z" w:initials="owh">
    <w:p w:rsidR="002F4827" w:rsidRDefault="002F4827">
      <w:pPr>
        <w:pStyle w:val="CommentText"/>
      </w:pPr>
      <w:r>
        <w:rPr>
          <w:rStyle w:val="CommentReference"/>
        </w:rPr>
        <w:annotationRef/>
      </w:r>
      <w:r>
        <w:t>Add X and Y axes labels + units.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827" w:rsidRDefault="002F4827" w:rsidP="00D32E0B">
      <w:pPr>
        <w:spacing w:after="0" w:line="240" w:lineRule="auto"/>
      </w:pPr>
      <w:r>
        <w:separator/>
      </w:r>
    </w:p>
  </w:endnote>
  <w:endnote w:type="continuationSeparator" w:id="0">
    <w:p w:rsidR="002F4827" w:rsidRDefault="002F4827" w:rsidP="00D32E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827" w:rsidRDefault="002F4827" w:rsidP="00D32E0B">
      <w:pPr>
        <w:spacing w:after="0" w:line="240" w:lineRule="auto"/>
      </w:pPr>
      <w:r>
        <w:separator/>
      </w:r>
    </w:p>
  </w:footnote>
  <w:footnote w:type="continuationSeparator" w:id="0">
    <w:p w:rsidR="002F4827" w:rsidRDefault="002F4827" w:rsidP="00D32E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4"/>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732"/>
    <w:multiLevelType w:val="hybridMultilevel"/>
    <w:tmpl w:val="00000120"/>
    <w:lvl w:ilvl="0" w:tplc="0000759A">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38"/>
    <w:multiLevelType w:val="hybridMultilevel"/>
    <w:tmpl w:val="00003B25"/>
    <w:lvl w:ilvl="0" w:tplc="00001E1F">
      <w:start w:val="3"/>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2DB"/>
    <w:multiLevelType w:val="hybridMultilevel"/>
    <w:tmpl w:val="0000153C"/>
    <w:lvl w:ilvl="0" w:tplc="00007E87">
      <w:start w:val="1"/>
      <w:numFmt w:val="bullet"/>
      <w:lvlText w:val="3"/>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547"/>
    <w:multiLevelType w:val="hybridMultilevel"/>
    <w:tmpl w:val="000054DE"/>
    <w:lvl w:ilvl="0" w:tplc="000039B3">
      <w:start w:val="1"/>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CD0"/>
    <w:multiLevelType w:val="hybridMultilevel"/>
    <w:tmpl w:val="0000366B"/>
    <w:lvl w:ilvl="0" w:tplc="000066C4">
      <w:start w:val="1"/>
      <w:numFmt w:val="bullet"/>
      <w:lvlText w:val="A"/>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350"/>
    <w:multiLevelType w:val="hybridMultilevel"/>
    <w:tmpl w:val="000022EE"/>
    <w:lvl w:ilvl="0" w:tplc="00004B40">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60D"/>
    <w:multiLevelType w:val="hybridMultilevel"/>
    <w:tmpl w:val="00006B89"/>
    <w:lvl w:ilvl="0" w:tplc="0000030A">
      <w:start w:val="6"/>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6A6"/>
    <w:multiLevelType w:val="hybridMultilevel"/>
    <w:tmpl w:val="0000701F"/>
    <w:lvl w:ilvl="0" w:tplc="00005D03">
      <w:start w:val="1"/>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C3B"/>
    <w:multiLevelType w:val="hybridMultilevel"/>
    <w:tmpl w:val="000015A1"/>
    <w:lvl w:ilvl="0" w:tplc="00005422">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CD6"/>
    <w:multiLevelType w:val="hybridMultilevel"/>
    <w:tmpl w:val="8FA64F52"/>
    <w:lvl w:ilvl="0" w:tplc="00000099">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D12"/>
    <w:multiLevelType w:val="hybridMultilevel"/>
    <w:tmpl w:val="0000074D"/>
    <w:lvl w:ilvl="0" w:tplc="00004DC8">
      <w:start w:val="2"/>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301C"/>
    <w:multiLevelType w:val="hybridMultilevel"/>
    <w:tmpl w:val="00000BDB"/>
    <w:lvl w:ilvl="0" w:tplc="000056AE">
      <w:start w:val="1"/>
      <w:numFmt w:val="bullet"/>
      <w:lvlText w:val="4"/>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14F"/>
    <w:multiLevelType w:val="hybridMultilevel"/>
    <w:tmpl w:val="00005E14"/>
    <w:lvl w:ilvl="0" w:tplc="00004DF2">
      <w:start w:val="3"/>
      <w:numFmt w:val="decimal"/>
      <w:lvlText w:val="4.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90C"/>
    <w:multiLevelType w:val="hybridMultilevel"/>
    <w:tmpl w:val="00000F3E"/>
    <w:lvl w:ilvl="0" w:tplc="00000099">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BF6"/>
    <w:multiLevelType w:val="hybridMultilevel"/>
    <w:tmpl w:val="00003A9E"/>
    <w:lvl w:ilvl="0" w:tplc="0000797D">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E12"/>
    <w:multiLevelType w:val="hybridMultilevel"/>
    <w:tmpl w:val="00001A49"/>
    <w:lvl w:ilvl="0" w:tplc="00005F32">
      <w:start w:val="1"/>
      <w:numFmt w:val="decimal"/>
      <w:lvlText w:val="4.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EF6"/>
    <w:multiLevelType w:val="hybridMultilevel"/>
    <w:tmpl w:val="00000822"/>
    <w:lvl w:ilvl="0" w:tplc="00005991">
      <w:start w:val="2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409D"/>
    <w:multiLevelType w:val="hybridMultilevel"/>
    <w:tmpl w:val="000012E1"/>
    <w:lvl w:ilvl="0" w:tplc="0000798B">
      <w:start w:val="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230"/>
    <w:multiLevelType w:val="hybridMultilevel"/>
    <w:tmpl w:val="00007EB7"/>
    <w:lvl w:ilvl="0" w:tplc="000060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91C"/>
    <w:multiLevelType w:val="hybridMultilevel"/>
    <w:tmpl w:val="00004D06"/>
    <w:lvl w:ilvl="0" w:tplc="00004DB7">
      <w:start w:val="3"/>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944"/>
    <w:multiLevelType w:val="hybridMultilevel"/>
    <w:tmpl w:val="00002E40"/>
    <w:lvl w:ilvl="0" w:tplc="00001366">
      <w:start w:val="4"/>
      <w:numFmt w:val="decimal"/>
      <w:lvlText w:val="4.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E45"/>
    <w:multiLevelType w:val="hybridMultilevel"/>
    <w:tmpl w:val="0000323B"/>
    <w:lvl w:ilvl="0" w:tplc="00002213">
      <w:start w:val="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5878"/>
    <w:multiLevelType w:val="hybridMultilevel"/>
    <w:tmpl w:val="00006B36"/>
    <w:lvl w:ilvl="0" w:tplc="00005CFD">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5AF1"/>
    <w:multiLevelType w:val="hybridMultilevel"/>
    <w:tmpl w:val="000041BB"/>
    <w:lvl w:ilvl="0" w:tplc="000026E9">
      <w:start w:val="3"/>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F49"/>
    <w:multiLevelType w:val="hybridMultilevel"/>
    <w:tmpl w:val="00000DDC"/>
    <w:lvl w:ilvl="0" w:tplc="00004CAD">
      <w:start w:val="2"/>
      <w:numFmt w:val="decimal"/>
      <w:lvlText w:val="4.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F90"/>
    <w:multiLevelType w:val="hybridMultilevel"/>
    <w:tmpl w:val="00001649"/>
    <w:lvl w:ilvl="0" w:tplc="00006DF1">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443"/>
    <w:multiLevelType w:val="hybridMultilevel"/>
    <w:tmpl w:val="000066BB"/>
    <w:lvl w:ilvl="0" w:tplc="0000428B">
      <w:start w:val="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6BFC"/>
    <w:multiLevelType w:val="hybridMultilevel"/>
    <w:tmpl w:val="00007F96"/>
    <w:lvl w:ilvl="0" w:tplc="00007FF5">
      <w:start w:val="5"/>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6E5D"/>
    <w:multiLevelType w:val="hybridMultilevel"/>
    <w:tmpl w:val="00001AD4"/>
    <w:lvl w:ilvl="0" w:tplc="000063CB">
      <w:start w:val="4"/>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7A5A"/>
    <w:multiLevelType w:val="hybridMultilevel"/>
    <w:tmpl w:val="0000767D"/>
    <w:lvl w:ilvl="0" w:tplc="00004509">
      <w:start w:val="2"/>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5E96C1D"/>
    <w:multiLevelType w:val="multilevel"/>
    <w:tmpl w:val="EC1455EC"/>
    <w:lvl w:ilvl="0">
      <w:start w:val="4"/>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29D34DBB"/>
    <w:multiLevelType w:val="hybridMultilevel"/>
    <w:tmpl w:val="8BBACEAA"/>
    <w:lvl w:ilvl="0" w:tplc="F3826FA4">
      <w:start w:val="1"/>
      <w:numFmt w:val="decimal"/>
      <w:lvlText w:val="3.%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2D3C5F"/>
    <w:multiLevelType w:val="multilevel"/>
    <w:tmpl w:val="9244B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574C81"/>
    <w:multiLevelType w:val="hybridMultilevel"/>
    <w:tmpl w:val="CFD84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12"/>
  </w:num>
  <w:num w:numId="4">
    <w:abstractNumId w:val="28"/>
  </w:num>
  <w:num w:numId="5">
    <w:abstractNumId w:val="26"/>
  </w:num>
  <w:num w:numId="6">
    <w:abstractNumId w:val="2"/>
  </w:num>
  <w:num w:numId="7">
    <w:abstractNumId w:val="5"/>
  </w:num>
  <w:num w:numId="8">
    <w:abstractNumId w:val="16"/>
  </w:num>
  <w:num w:numId="9">
    <w:abstractNumId w:val="1"/>
  </w:num>
  <w:num w:numId="10">
    <w:abstractNumId w:val="22"/>
  </w:num>
  <w:num w:numId="11">
    <w:abstractNumId w:val="6"/>
  </w:num>
  <w:num w:numId="12">
    <w:abstractNumId w:val="13"/>
  </w:num>
  <w:num w:numId="13">
    <w:abstractNumId w:val="29"/>
  </w:num>
  <w:num w:numId="14">
    <w:abstractNumId w:val="10"/>
  </w:num>
  <w:num w:numId="15">
    <w:abstractNumId w:val="33"/>
  </w:num>
  <w:num w:numId="16">
    <w:abstractNumId w:val="4"/>
  </w:num>
  <w:num w:numId="17">
    <w:abstractNumId w:val="32"/>
  </w:num>
  <w:num w:numId="18">
    <w:abstractNumId w:val="31"/>
  </w:num>
  <w:num w:numId="19">
    <w:abstractNumId w:val="24"/>
  </w:num>
  <w:num w:numId="20">
    <w:abstractNumId w:val="9"/>
  </w:num>
  <w:num w:numId="21">
    <w:abstractNumId w:val="14"/>
  </w:num>
  <w:num w:numId="22">
    <w:abstractNumId w:val="3"/>
  </w:num>
  <w:num w:numId="23">
    <w:abstractNumId w:val="8"/>
  </w:num>
  <w:num w:numId="24">
    <w:abstractNumId w:val="25"/>
  </w:num>
  <w:num w:numId="25">
    <w:abstractNumId w:val="18"/>
  </w:num>
  <w:num w:numId="26">
    <w:abstractNumId w:val="17"/>
  </w:num>
  <w:num w:numId="27">
    <w:abstractNumId w:val="27"/>
  </w:num>
  <w:num w:numId="28">
    <w:abstractNumId w:val="15"/>
  </w:num>
  <w:num w:numId="29">
    <w:abstractNumId w:val="23"/>
  </w:num>
  <w:num w:numId="30">
    <w:abstractNumId w:val="7"/>
  </w:num>
  <w:num w:numId="31">
    <w:abstractNumId w:val="21"/>
  </w:num>
  <w:num w:numId="32">
    <w:abstractNumId w:val="11"/>
  </w:num>
  <w:num w:numId="33">
    <w:abstractNumId w:val="19"/>
  </w:num>
  <w:num w:numId="34">
    <w:abstractNumId w:val="20"/>
  </w:num>
  <w:num w:numId="35">
    <w:abstractNumId w:val="37"/>
  </w:num>
  <w:num w:numId="36">
    <w:abstractNumId w:val="34"/>
  </w:num>
  <w:num w:numId="37">
    <w:abstractNumId w:val="35"/>
  </w:num>
  <w:num w:numId="3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0"/>
  <w:doNotDisplayPageBoundaries/>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A418A0"/>
    <w:rsid w:val="00045CCF"/>
    <w:rsid w:val="000708BE"/>
    <w:rsid w:val="00093752"/>
    <w:rsid w:val="001A0183"/>
    <w:rsid w:val="001D1F3C"/>
    <w:rsid w:val="001D1F70"/>
    <w:rsid w:val="001F1A2A"/>
    <w:rsid w:val="00226175"/>
    <w:rsid w:val="002F4827"/>
    <w:rsid w:val="00332CCC"/>
    <w:rsid w:val="003A3262"/>
    <w:rsid w:val="00423478"/>
    <w:rsid w:val="004501CA"/>
    <w:rsid w:val="00451DBC"/>
    <w:rsid w:val="00456AAE"/>
    <w:rsid w:val="00463F34"/>
    <w:rsid w:val="004668AD"/>
    <w:rsid w:val="004F5D11"/>
    <w:rsid w:val="00540E8A"/>
    <w:rsid w:val="00596E25"/>
    <w:rsid w:val="00654F54"/>
    <w:rsid w:val="006555F4"/>
    <w:rsid w:val="006E41AB"/>
    <w:rsid w:val="007567D5"/>
    <w:rsid w:val="00771412"/>
    <w:rsid w:val="007C5C30"/>
    <w:rsid w:val="007D79A4"/>
    <w:rsid w:val="007E06A4"/>
    <w:rsid w:val="008D77D3"/>
    <w:rsid w:val="008E117A"/>
    <w:rsid w:val="008E2D07"/>
    <w:rsid w:val="00936A16"/>
    <w:rsid w:val="009448F7"/>
    <w:rsid w:val="009D06B5"/>
    <w:rsid w:val="00A418A0"/>
    <w:rsid w:val="00A56497"/>
    <w:rsid w:val="00AB3439"/>
    <w:rsid w:val="00B76D0D"/>
    <w:rsid w:val="00BF0DBB"/>
    <w:rsid w:val="00C42CF4"/>
    <w:rsid w:val="00C447CC"/>
    <w:rsid w:val="00C62412"/>
    <w:rsid w:val="00CC58F9"/>
    <w:rsid w:val="00CD288A"/>
    <w:rsid w:val="00D215E9"/>
    <w:rsid w:val="00D32E0B"/>
    <w:rsid w:val="00D55219"/>
    <w:rsid w:val="00DE370A"/>
    <w:rsid w:val="00E15D4D"/>
    <w:rsid w:val="00E31DAF"/>
    <w:rsid w:val="00E51FC6"/>
    <w:rsid w:val="00E87AEE"/>
    <w:rsid w:val="00F02F8C"/>
    <w:rsid w:val="00F3099B"/>
    <w:rsid w:val="00F33412"/>
    <w:rsid w:val="00F76B0C"/>
    <w:rsid w:val="00F843E1"/>
    <w:rsid w:val="00FB750A"/>
    <w:rsid w:val="00FC6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F3C"/>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2E0B"/>
    <w:pPr>
      <w:tabs>
        <w:tab w:val="center" w:pos="4680"/>
        <w:tab w:val="right" w:pos="9360"/>
      </w:tabs>
    </w:pPr>
  </w:style>
  <w:style w:type="character" w:customStyle="1" w:styleId="HeaderChar">
    <w:name w:val="Header Char"/>
    <w:basedOn w:val="DefaultParagraphFont"/>
    <w:link w:val="Header"/>
    <w:uiPriority w:val="99"/>
    <w:semiHidden/>
    <w:rsid w:val="00D32E0B"/>
    <w:rPr>
      <w:rFonts w:cstheme="minorBidi"/>
    </w:rPr>
  </w:style>
  <w:style w:type="paragraph" w:styleId="Footer">
    <w:name w:val="footer"/>
    <w:basedOn w:val="Normal"/>
    <w:link w:val="FooterChar"/>
    <w:uiPriority w:val="99"/>
    <w:semiHidden/>
    <w:unhideWhenUsed/>
    <w:rsid w:val="00D32E0B"/>
    <w:pPr>
      <w:tabs>
        <w:tab w:val="center" w:pos="4680"/>
        <w:tab w:val="right" w:pos="9360"/>
      </w:tabs>
    </w:pPr>
  </w:style>
  <w:style w:type="character" w:customStyle="1" w:styleId="FooterChar">
    <w:name w:val="Footer Char"/>
    <w:basedOn w:val="DefaultParagraphFont"/>
    <w:link w:val="Footer"/>
    <w:uiPriority w:val="99"/>
    <w:semiHidden/>
    <w:rsid w:val="00D32E0B"/>
    <w:rPr>
      <w:rFonts w:cstheme="minorBidi"/>
    </w:rPr>
  </w:style>
  <w:style w:type="paragraph" w:styleId="BalloonText">
    <w:name w:val="Balloon Text"/>
    <w:basedOn w:val="Normal"/>
    <w:link w:val="BalloonTextChar"/>
    <w:uiPriority w:val="99"/>
    <w:semiHidden/>
    <w:unhideWhenUsed/>
    <w:rsid w:val="00450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1CA"/>
    <w:rPr>
      <w:rFonts w:ascii="Tahoma" w:hAnsi="Tahoma" w:cs="Tahoma"/>
      <w:sz w:val="16"/>
      <w:szCs w:val="16"/>
    </w:rPr>
  </w:style>
  <w:style w:type="paragraph" w:styleId="ListParagraph">
    <w:name w:val="List Paragraph"/>
    <w:basedOn w:val="Normal"/>
    <w:uiPriority w:val="34"/>
    <w:qFormat/>
    <w:rsid w:val="00CD288A"/>
    <w:pPr>
      <w:ind w:left="720"/>
      <w:contextualSpacing/>
    </w:pPr>
  </w:style>
  <w:style w:type="character" w:styleId="CommentReference">
    <w:name w:val="annotation reference"/>
    <w:basedOn w:val="DefaultParagraphFont"/>
    <w:uiPriority w:val="99"/>
    <w:semiHidden/>
    <w:unhideWhenUsed/>
    <w:rsid w:val="00E15D4D"/>
    <w:rPr>
      <w:sz w:val="16"/>
      <w:szCs w:val="16"/>
    </w:rPr>
  </w:style>
  <w:style w:type="paragraph" w:styleId="CommentText">
    <w:name w:val="annotation text"/>
    <w:basedOn w:val="Normal"/>
    <w:link w:val="CommentTextChar"/>
    <w:uiPriority w:val="99"/>
    <w:semiHidden/>
    <w:unhideWhenUsed/>
    <w:rsid w:val="00E15D4D"/>
    <w:pPr>
      <w:spacing w:line="240" w:lineRule="auto"/>
    </w:pPr>
    <w:rPr>
      <w:sz w:val="20"/>
      <w:szCs w:val="20"/>
    </w:rPr>
  </w:style>
  <w:style w:type="character" w:customStyle="1" w:styleId="CommentTextChar">
    <w:name w:val="Comment Text Char"/>
    <w:basedOn w:val="DefaultParagraphFont"/>
    <w:link w:val="CommentText"/>
    <w:uiPriority w:val="99"/>
    <w:semiHidden/>
    <w:rsid w:val="00E15D4D"/>
    <w:rPr>
      <w:rFonts w:cstheme="minorBidi"/>
      <w:sz w:val="20"/>
      <w:szCs w:val="20"/>
    </w:rPr>
  </w:style>
  <w:style w:type="paragraph" w:styleId="CommentSubject">
    <w:name w:val="annotation subject"/>
    <w:basedOn w:val="CommentText"/>
    <w:next w:val="CommentText"/>
    <w:link w:val="CommentSubjectChar"/>
    <w:uiPriority w:val="99"/>
    <w:semiHidden/>
    <w:unhideWhenUsed/>
    <w:rsid w:val="00E15D4D"/>
    <w:rPr>
      <w:b/>
      <w:bCs/>
    </w:rPr>
  </w:style>
  <w:style w:type="character" w:customStyle="1" w:styleId="CommentSubjectChar">
    <w:name w:val="Comment Subject Char"/>
    <w:basedOn w:val="CommentTextChar"/>
    <w:link w:val="CommentSubject"/>
    <w:uiPriority w:val="99"/>
    <w:semiHidden/>
    <w:rsid w:val="00E15D4D"/>
    <w:rPr>
      <w:b/>
      <w:bCs/>
    </w:rPr>
  </w:style>
  <w:style w:type="paragraph" w:styleId="Revision">
    <w:name w:val="Revision"/>
    <w:hidden/>
    <w:uiPriority w:val="99"/>
    <w:semiHidden/>
    <w:rsid w:val="00423478"/>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3367</TotalTime>
  <Pages>19</Pages>
  <Words>6591</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owh</dc:creator>
  <cp:keywords/>
  <dc:description/>
  <cp:lastModifiedBy>owh</cp:lastModifiedBy>
  <cp:revision>39</cp:revision>
  <dcterms:created xsi:type="dcterms:W3CDTF">2013-12-13T12:08:00Z</dcterms:created>
  <dcterms:modified xsi:type="dcterms:W3CDTF">2013-12-16T16:42:00Z</dcterms:modified>
</cp:coreProperties>
</file>